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C3A38" w14:textId="77777777" w:rsidR="0055611C" w:rsidRPr="000E6A02" w:rsidRDefault="0055611C"/>
    <w:p w14:paraId="0632658B" w14:textId="67F36A1B" w:rsidR="0093187F" w:rsidRPr="000E6A02" w:rsidRDefault="0055611C" w:rsidP="00777289">
      <w:pPr>
        <w:pStyle w:val="Title"/>
      </w:pPr>
      <w:r w:rsidRPr="000E6A02">
        <w:t xml:space="preserve">Induktive </w:t>
      </w:r>
      <w:proofErr w:type="spellStart"/>
      <w:r w:rsidRPr="000E6A02">
        <w:t>Topikmod</w:t>
      </w:r>
      <w:r w:rsidR="00321942" w:rsidRPr="000E6A02">
        <w:t>ellierung</w:t>
      </w:r>
      <w:proofErr w:type="spellEnd"/>
      <w:r w:rsidR="00321942" w:rsidRPr="000E6A02">
        <w:t xml:space="preserve"> und extrinsische </w:t>
      </w:r>
      <w:proofErr w:type="spellStart"/>
      <w:r w:rsidR="00321942" w:rsidRPr="000E6A02">
        <w:t>Topik</w:t>
      </w:r>
      <w:r w:rsidRPr="000E6A02">
        <w:t>domänen</w:t>
      </w:r>
      <w:proofErr w:type="spellEnd"/>
    </w:p>
    <w:p w14:paraId="075F36D8" w14:textId="6AC7AE12" w:rsidR="00A51A82" w:rsidRDefault="00A51A82" w:rsidP="00A51A82">
      <w:r>
        <w:t>Felix Bildhauer &amp; Roland Schäfer</w:t>
      </w:r>
    </w:p>
    <w:p w14:paraId="5CCFBF05" w14:textId="28E009D8" w:rsidR="00790736" w:rsidRPr="000E6A02" w:rsidRDefault="00DC1F36" w:rsidP="00790736">
      <w:pPr>
        <w:pStyle w:val="Heading1"/>
      </w:pPr>
      <w:r w:rsidRPr="000E6A02">
        <w:t>Motivation</w:t>
      </w:r>
    </w:p>
    <w:p w14:paraId="35E673F1" w14:textId="77777777" w:rsidR="00790736" w:rsidRPr="000E6A02" w:rsidRDefault="00790736" w:rsidP="00790736"/>
    <w:p w14:paraId="5F135352" w14:textId="49DFE60F" w:rsidR="00B25773" w:rsidRPr="000E6A02" w:rsidRDefault="0068462E" w:rsidP="0064045B">
      <w:r>
        <w:t xml:space="preserve">Dank </w:t>
      </w:r>
      <w:r w:rsidR="00790736" w:rsidRPr="000E6A02">
        <w:t xml:space="preserve">der Verfügbarkeit </w:t>
      </w:r>
      <w:r>
        <w:t>von viele Milliarden Wörter</w:t>
      </w:r>
      <w:r w:rsidRPr="000E6A02">
        <w:t xml:space="preserve"> große</w:t>
      </w:r>
      <w:r>
        <w:t>n</w:t>
      </w:r>
      <w:r w:rsidRPr="000E6A02">
        <w:t xml:space="preserve"> </w:t>
      </w:r>
      <w:r w:rsidR="00790736" w:rsidRPr="000E6A02">
        <w:t>Korpora</w:t>
      </w:r>
      <w:r w:rsidR="003F196D" w:rsidRPr="000E6A02">
        <w:t xml:space="preserve"> </w:t>
      </w:r>
      <w:r>
        <w:t>ist die Bedeutung von</w:t>
      </w:r>
      <w:r w:rsidR="005443CB" w:rsidRPr="000E6A02">
        <w:t xml:space="preserve"> </w:t>
      </w:r>
      <w:proofErr w:type="spellStart"/>
      <w:r w:rsidR="005443CB" w:rsidRPr="000E6A02">
        <w:t>Korpusdaten</w:t>
      </w:r>
      <w:proofErr w:type="spellEnd"/>
      <w:r w:rsidR="005443CB" w:rsidRPr="000E6A02">
        <w:t xml:space="preserve"> </w:t>
      </w:r>
      <w:r>
        <w:t xml:space="preserve">in </w:t>
      </w:r>
      <w:r w:rsidR="005443CB" w:rsidRPr="000E6A02">
        <w:t>v</w:t>
      </w:r>
      <w:r w:rsidR="00790736" w:rsidRPr="000E6A02">
        <w:t>i</w:t>
      </w:r>
      <w:r w:rsidR="005443CB" w:rsidRPr="000E6A02">
        <w:t>e</w:t>
      </w:r>
      <w:r w:rsidR="00790736" w:rsidRPr="000E6A02">
        <w:t>le</w:t>
      </w:r>
      <w:r>
        <w:t>n</w:t>
      </w:r>
      <w:r w:rsidR="00790736" w:rsidRPr="000E6A02">
        <w:t xml:space="preserve"> Bereiche</w:t>
      </w:r>
      <w:r>
        <w:t>n</w:t>
      </w:r>
      <w:r w:rsidR="00790736" w:rsidRPr="000E6A02">
        <w:t xml:space="preserve"> der L</w:t>
      </w:r>
      <w:r w:rsidR="005443CB" w:rsidRPr="000E6A02">
        <w:t xml:space="preserve">inguistik </w:t>
      </w:r>
      <w:r>
        <w:t>weiter gestiegen</w:t>
      </w:r>
      <w:r w:rsidR="005443CB" w:rsidRPr="000E6A02">
        <w:t xml:space="preserve">. </w:t>
      </w:r>
      <w:r>
        <w:t>Solche</w:t>
      </w:r>
      <w:r w:rsidR="005443CB" w:rsidRPr="000E6A02">
        <w:t xml:space="preserve"> Korpora </w:t>
      </w:r>
      <w:r>
        <w:t xml:space="preserve">eröffnen zum Beispiel </w:t>
      </w:r>
      <w:r w:rsidR="005443CB" w:rsidRPr="000E6A02">
        <w:t>die Möglichkeit,</w:t>
      </w:r>
      <w:r w:rsidR="00585127" w:rsidRPr="000E6A02">
        <w:t xml:space="preserve"> seltene Phänomene</w:t>
      </w:r>
      <w:r w:rsidR="005443CB" w:rsidRPr="000E6A02">
        <w:t xml:space="preserve"> zu untersuchen, ohne dafür </w:t>
      </w:r>
      <w:r w:rsidR="00AE259F" w:rsidRPr="000E6A02">
        <w:t xml:space="preserve">Daten experimentell erheben oder auf </w:t>
      </w:r>
      <w:r w:rsidR="005443CB" w:rsidRPr="000E6A02">
        <w:t>Introspektion zurückgreifen</w:t>
      </w:r>
      <w:r>
        <w:t xml:space="preserve"> zu müssen</w:t>
      </w:r>
      <w:r w:rsidR="008B4AEF" w:rsidRPr="000E6A02">
        <w:t>.</w:t>
      </w:r>
      <w:r w:rsidR="00321942" w:rsidRPr="000E6A02">
        <w:t xml:space="preserve"> Bei der </w:t>
      </w:r>
      <w:proofErr w:type="spellStart"/>
      <w:r w:rsidR="00E53BF1" w:rsidRPr="000E6A02">
        <w:t>korpuslinguistischen</w:t>
      </w:r>
      <w:proofErr w:type="spellEnd"/>
      <w:r w:rsidR="00E53BF1" w:rsidRPr="000E6A02">
        <w:t xml:space="preserve"> Untersuchung eines </w:t>
      </w:r>
      <w:r w:rsidR="00321942" w:rsidRPr="000E6A02">
        <w:t>sprac</w:t>
      </w:r>
      <w:r w:rsidR="00E53BF1" w:rsidRPr="000E6A02">
        <w:t xml:space="preserve">hlichen Phänomens werden </w:t>
      </w:r>
      <w:r w:rsidR="004C0989">
        <w:t xml:space="preserve">aber oft auch </w:t>
      </w:r>
      <w:r w:rsidR="00CD6CDB" w:rsidRPr="000E6A02">
        <w:t xml:space="preserve">Informationen </w:t>
      </w:r>
      <w:r w:rsidR="00CD6CDB" w:rsidRPr="000E6A02">
        <w:rPr>
          <w:i/>
        </w:rPr>
        <w:t>über</w:t>
      </w:r>
      <w:r w:rsidR="00E53BF1" w:rsidRPr="000E6A02">
        <w:t xml:space="preserve"> die </w:t>
      </w:r>
      <w:r w:rsidR="00CD6CDB" w:rsidRPr="000E6A02">
        <w:t>Text</w:t>
      </w:r>
      <w:r w:rsidR="00E53BF1" w:rsidRPr="000E6A02">
        <w:t xml:space="preserve">e, aus denen die </w:t>
      </w:r>
      <w:r w:rsidR="003C5BF0" w:rsidRPr="000E6A02">
        <w:t>Belege stammen, einbezogen</w:t>
      </w:r>
      <w:r w:rsidR="004C0989">
        <w:t xml:space="preserve"> –</w:t>
      </w:r>
      <w:r w:rsidR="004C0989" w:rsidRPr="000E6A02">
        <w:t xml:space="preserve"> </w:t>
      </w:r>
      <w:r w:rsidR="004C0989">
        <w:t>s</w:t>
      </w:r>
      <w:r w:rsidR="004C0989" w:rsidRPr="000E6A02">
        <w:t xml:space="preserve">ei </w:t>
      </w:r>
      <w:r w:rsidR="00BF189A" w:rsidRPr="000E6A02">
        <w:t xml:space="preserve">es, weil das Hauptinteresse </w:t>
      </w:r>
      <w:r w:rsidR="004C0989">
        <w:t xml:space="preserve">auf </w:t>
      </w:r>
      <w:r w:rsidR="00FB685E" w:rsidRPr="000E6A02">
        <w:t xml:space="preserve">sprachlichen Varietäten liegt, </w:t>
      </w:r>
      <w:r w:rsidR="00E53BF1" w:rsidRPr="000E6A02">
        <w:t xml:space="preserve">sei es, weil man bei der Erforschung innersprachlicher Bedingungen für </w:t>
      </w:r>
      <w:r w:rsidR="00F3691D" w:rsidRPr="000E6A02">
        <w:t>Varianz</w:t>
      </w:r>
      <w:r w:rsidR="00E53BF1" w:rsidRPr="000E6A02">
        <w:t xml:space="preserve"> bestimmte Texteigenschaften kontrollier</w:t>
      </w:r>
      <w:r w:rsidR="00FB685E" w:rsidRPr="000E6A02">
        <w:t xml:space="preserve">en möchte. Solche </w:t>
      </w:r>
      <w:r w:rsidR="00CD6CDB" w:rsidRPr="00235D51">
        <w:rPr>
          <w:i/>
        </w:rPr>
        <w:t>Metadaten</w:t>
      </w:r>
      <w:r w:rsidR="00CD6CDB" w:rsidRPr="000E6A02">
        <w:t xml:space="preserve"> können ganz unterschiedliche Aspekte beschreiben: neben soziodemographischen Angaben zum</w:t>
      </w:r>
      <w:r w:rsidR="004C0989">
        <w:t xml:space="preserve"> </w:t>
      </w:r>
      <w:r w:rsidR="00CD6CDB" w:rsidRPr="000E6A02">
        <w:t>Verfasser</w:t>
      </w:r>
      <w:r w:rsidR="004C0989">
        <w:t xml:space="preserve"> oder zur Verfasserin </w:t>
      </w:r>
      <w:r w:rsidR="00CD6CDB" w:rsidRPr="000E6A02">
        <w:t>des Texts auch Information über die Kommunikationssituation, die beabsichtigte Wirkung des Texts, das Textthema usw.</w:t>
      </w:r>
    </w:p>
    <w:p w14:paraId="20A1E565" w14:textId="6B3ED5E3" w:rsidR="0075244D" w:rsidRDefault="004C0989" w:rsidP="00A01787">
      <w:r>
        <w:t>Das Fehlen</w:t>
      </w:r>
      <w:r w:rsidR="00CD6CDB" w:rsidRPr="000E6A02">
        <w:t xml:space="preserve"> solcher Metadaten </w:t>
      </w:r>
      <w:r>
        <w:t>in</w:t>
      </w:r>
      <w:r w:rsidRPr="000E6A02">
        <w:t xml:space="preserve"> </w:t>
      </w:r>
      <w:r w:rsidR="00CD6CDB" w:rsidRPr="000E6A02">
        <w:t xml:space="preserve">sehr großen gecrawlten Webkorpora </w:t>
      </w:r>
      <w:r>
        <w:t>wird</w:t>
      </w:r>
      <w:r w:rsidR="00CD6CDB" w:rsidRPr="000E6A02">
        <w:t xml:space="preserve"> gelegentlich </w:t>
      </w:r>
      <w:r w:rsidR="001C6C3D">
        <w:t>kritisch</w:t>
      </w:r>
      <w:r>
        <w:t xml:space="preserve"> gesehen</w:t>
      </w:r>
      <w:r w:rsidR="007C7ECC" w:rsidRPr="000E6A02">
        <w:t xml:space="preserve"> (z.B. Leech 2007</w:t>
      </w:r>
      <w:r w:rsidRPr="000E6A02">
        <w:t>)</w:t>
      </w:r>
      <w:r>
        <w:t>.</w:t>
      </w:r>
      <w:r w:rsidRPr="000E6A02">
        <w:t xml:space="preserve"> </w:t>
      </w:r>
      <w:r>
        <w:t xml:space="preserve">Dabei </w:t>
      </w:r>
      <w:r w:rsidR="00363CF2" w:rsidRPr="000E6A02">
        <w:t xml:space="preserve">sollte man </w:t>
      </w:r>
      <w:r>
        <w:t>allerding</w:t>
      </w:r>
      <w:r w:rsidR="009513BB">
        <w:t>s</w:t>
      </w:r>
      <w:r>
        <w:t xml:space="preserve"> </w:t>
      </w:r>
      <w:r w:rsidR="00363CF2" w:rsidRPr="000E6A02">
        <w:t>nicht außer A</w:t>
      </w:r>
      <w:r w:rsidR="007847E1" w:rsidRPr="000E6A02">
        <w:t xml:space="preserve">cht lassen, </w:t>
      </w:r>
      <w:r w:rsidR="007847E1" w:rsidRPr="000E6A02">
        <w:lastRenderedPageBreak/>
        <w:t xml:space="preserve">dass </w:t>
      </w:r>
      <w:r>
        <w:t xml:space="preserve">die gewünschten Metadaten </w:t>
      </w:r>
      <w:r w:rsidR="007847E1" w:rsidRPr="000E6A02">
        <w:t xml:space="preserve">auch für traditionelle Korpora oft nicht </w:t>
      </w:r>
      <w:r w:rsidR="00CD6CDB" w:rsidRPr="000E6A02">
        <w:t xml:space="preserve">vorliegen. Dies gilt insbesondere für </w:t>
      </w:r>
      <w:r w:rsidR="009B4974">
        <w:rPr>
          <w:rStyle w:val="CommentReference"/>
        </w:rPr>
        <w:commentReference w:id="0"/>
      </w:r>
      <w:r w:rsidR="00CD6CDB" w:rsidRPr="000E6A02">
        <w:t xml:space="preserve"> </w:t>
      </w:r>
      <w:proofErr w:type="spellStart"/>
      <w:r w:rsidR="00CD6CDB" w:rsidRPr="000E6A02">
        <w:t>abstrakte</w:t>
      </w:r>
      <w:proofErr w:type="spellEnd"/>
      <w:r w:rsidR="00CD6CDB" w:rsidRPr="000E6A02">
        <w:t xml:space="preserve"> Kategorien wie </w:t>
      </w:r>
      <w:r w:rsidR="00CD6CDB" w:rsidRPr="00235D51">
        <w:rPr>
          <w:i/>
        </w:rPr>
        <w:t>Register</w:t>
      </w:r>
      <w:r w:rsidR="00CD6CDB" w:rsidRPr="000E6A02">
        <w:t xml:space="preserve">, </w:t>
      </w:r>
      <w:r w:rsidR="00CD6CDB" w:rsidRPr="00235D51">
        <w:rPr>
          <w:i/>
        </w:rPr>
        <w:t>Genre</w:t>
      </w:r>
      <w:r w:rsidR="00CD6CDB" w:rsidRPr="000E6A02">
        <w:t xml:space="preserve">, </w:t>
      </w:r>
      <w:r w:rsidR="00CD6CDB" w:rsidRPr="002B086D">
        <w:rPr>
          <w:i/>
        </w:rPr>
        <w:t>Textsorte</w:t>
      </w:r>
      <w:r w:rsidR="007847E1" w:rsidRPr="000E6A02">
        <w:t xml:space="preserve"> </w:t>
      </w:r>
      <w:r w:rsidR="0066539E">
        <w:t>usw</w:t>
      </w:r>
      <w:r w:rsidR="007847E1" w:rsidRPr="000E6A02">
        <w:t>.</w:t>
      </w:r>
      <w:r w:rsidR="00E55F41" w:rsidRPr="000E6A02">
        <w:rPr>
          <w:rStyle w:val="FootnoteReference"/>
        </w:rPr>
        <w:footnoteReference w:id="1"/>
      </w:r>
      <w:r w:rsidR="0064045B" w:rsidRPr="000E6A02">
        <w:t xml:space="preserve"> Obwohl d</w:t>
      </w:r>
      <w:r w:rsidR="00CD6CDB" w:rsidRPr="000E6A02">
        <w:t xml:space="preserve">ie </w:t>
      </w:r>
      <w:r w:rsidR="0064045B" w:rsidRPr="000E6A02">
        <w:t>Varianz s</w:t>
      </w:r>
      <w:r w:rsidR="00CD6CDB" w:rsidRPr="000E6A02">
        <w:t xml:space="preserve">prachlicher Phänomene </w:t>
      </w:r>
      <w:r w:rsidR="0064045B" w:rsidRPr="000E6A02">
        <w:t xml:space="preserve">in Abhängigkeit </w:t>
      </w:r>
      <w:r w:rsidR="00CD6CDB" w:rsidRPr="000E6A02">
        <w:t xml:space="preserve">von </w:t>
      </w:r>
      <w:r w:rsidR="0064045B" w:rsidRPr="000E6A02">
        <w:t xml:space="preserve">solchen </w:t>
      </w:r>
      <w:r w:rsidR="002301CA" w:rsidRPr="000E6A02">
        <w:t xml:space="preserve">Kategorien seit Jahrzenten </w:t>
      </w:r>
      <w:r w:rsidR="00CD6CDB" w:rsidRPr="000E6A02">
        <w:t xml:space="preserve">Gegenstand der </w:t>
      </w:r>
      <w:proofErr w:type="spellStart"/>
      <w:r w:rsidR="00CD6CDB" w:rsidRPr="000E6A02">
        <w:t>korpuslinguistischen</w:t>
      </w:r>
      <w:proofErr w:type="spellEnd"/>
      <w:r w:rsidR="00CD6CDB" w:rsidRPr="000E6A02">
        <w:t xml:space="preserve"> Diskussion</w:t>
      </w:r>
      <w:r w:rsidR="002301CA" w:rsidRPr="000E6A02">
        <w:t xml:space="preserve"> </w:t>
      </w:r>
      <w:r w:rsidR="0064045B" w:rsidRPr="000E6A02">
        <w:t xml:space="preserve">ist, </w:t>
      </w:r>
      <w:r w:rsidR="00CD6CDB" w:rsidRPr="000E6A02">
        <w:t xml:space="preserve">gibt es bis heute keine allgemein akzeptierte Definitionen für </w:t>
      </w:r>
      <w:r w:rsidR="00532D8B" w:rsidRPr="000E6A02">
        <w:t>diese Begriffe</w:t>
      </w:r>
      <w:r w:rsidR="00165611">
        <w:t>.</w:t>
      </w:r>
      <w:r w:rsidR="00532D8B" w:rsidRPr="000E6A02">
        <w:t xml:space="preserve"> </w:t>
      </w:r>
      <w:r w:rsidR="00E55F41" w:rsidRPr="000E6A02">
        <w:t xml:space="preserve">Der fehlende Konsens macht sich </w:t>
      </w:r>
      <w:r w:rsidR="00165611">
        <w:t>wie zu erwarten</w:t>
      </w:r>
      <w:r w:rsidR="00165611" w:rsidRPr="000E6A02">
        <w:t xml:space="preserve"> </w:t>
      </w:r>
      <w:r w:rsidR="00E55F41" w:rsidRPr="000E6A02">
        <w:t xml:space="preserve">auch bei der Erstellung von Taxonomien bemerkbar. Schon </w:t>
      </w:r>
      <w:r w:rsidR="00CD6CDB" w:rsidRPr="000E6A02">
        <w:t xml:space="preserve">für klassische </w:t>
      </w:r>
      <w:r w:rsidR="00955B08" w:rsidRPr="000E6A02">
        <w:t>Medien</w:t>
      </w:r>
      <w:r w:rsidR="00CD6CDB" w:rsidRPr="000E6A02">
        <w:t xml:space="preserve"> konnte kein einvernehmliches Inventar von Genres </w:t>
      </w:r>
      <w:r w:rsidR="0075244D">
        <w:t>gefunden</w:t>
      </w:r>
      <w:r w:rsidR="0075244D" w:rsidRPr="000E6A02">
        <w:t xml:space="preserve"> </w:t>
      </w:r>
      <w:r w:rsidR="00CD6CDB" w:rsidRPr="000E6A02">
        <w:t>werden, und das Aufkommen neuer Textformen im WWW mac</w:t>
      </w:r>
      <w:r w:rsidR="002301CA" w:rsidRPr="000E6A02">
        <w:t xml:space="preserve">ht die Situation nur </w:t>
      </w:r>
      <w:r w:rsidR="00FF147C" w:rsidRPr="000E6A02">
        <w:t>komplexer (vgl. die Beiträge in Mehler et al. 20</w:t>
      </w:r>
      <w:r w:rsidR="00DC315F">
        <w:t>10</w:t>
      </w:r>
      <w:ins w:id="2" w:author="Wöllstein" w:date="2016-06-13T15:53:00Z">
        <w:r w:rsidR="009B4974">
          <w:t>)</w:t>
        </w:r>
      </w:ins>
      <w:r w:rsidR="00FF147C" w:rsidRPr="000E6A02">
        <w:t>.</w:t>
      </w:r>
      <w:r w:rsidR="009513BB">
        <w:t xml:space="preserve"> </w:t>
      </w:r>
      <w:r w:rsidR="00CD6CDB" w:rsidRPr="000E6A02">
        <w:t>D</w:t>
      </w:r>
      <w:r w:rsidR="00223A10" w:rsidRPr="000E6A02">
        <w:t xml:space="preserve">ies </w:t>
      </w:r>
      <w:r w:rsidR="00CD6CDB" w:rsidRPr="000E6A02">
        <w:t xml:space="preserve">führt dazu, dass </w:t>
      </w:r>
      <w:r w:rsidR="00223A10" w:rsidRPr="000E6A02">
        <w:t>bei einer manuellen Klassifikation von Texten die</w:t>
      </w:r>
      <w:r w:rsidR="00CD6CDB" w:rsidRPr="000E6A02">
        <w:t xml:space="preserve"> Übereinstimmung zwischen </w:t>
      </w:r>
      <w:commentRangeStart w:id="3"/>
      <w:proofErr w:type="spellStart"/>
      <w:r w:rsidR="0075244D">
        <w:t>Annotatorinnen</w:t>
      </w:r>
      <w:proofErr w:type="spellEnd"/>
      <w:r w:rsidR="00CD6CDB" w:rsidRPr="000E6A02">
        <w:t xml:space="preserve"> </w:t>
      </w:r>
      <w:commentRangeEnd w:id="3"/>
      <w:r w:rsidR="009B4974">
        <w:rPr>
          <w:rStyle w:val="CommentReference"/>
        </w:rPr>
        <w:commentReference w:id="3"/>
      </w:r>
      <w:r w:rsidR="00CD6CDB" w:rsidRPr="000E6A02">
        <w:t>oft unbefriedigend ist</w:t>
      </w:r>
      <w:r w:rsidR="0075244D">
        <w:t>.</w:t>
      </w:r>
      <w:r w:rsidR="0075244D" w:rsidRPr="000E6A02">
        <w:t xml:space="preserve"> </w:t>
      </w:r>
      <w:r w:rsidR="0075244D">
        <w:t xml:space="preserve">Daher verwundert es nicht, dass </w:t>
      </w:r>
      <w:r w:rsidR="0075244D" w:rsidRPr="00B71637">
        <w:t>auch</w:t>
      </w:r>
      <w:r w:rsidR="0075244D">
        <w:t xml:space="preserve"> </w:t>
      </w:r>
      <w:r w:rsidR="00CD6CDB" w:rsidRPr="000E6A02">
        <w:t xml:space="preserve">die </w:t>
      </w:r>
      <w:commentRangeStart w:id="4"/>
      <w:r w:rsidR="00CD6CDB" w:rsidRPr="000E6A02">
        <w:t>automatische Klassifikation</w:t>
      </w:r>
      <w:r w:rsidR="0075244D">
        <w:t xml:space="preserve"> von Genres </w:t>
      </w:r>
      <w:commentRangeEnd w:id="4"/>
      <w:r w:rsidR="009B4974">
        <w:rPr>
          <w:rStyle w:val="CommentReference"/>
        </w:rPr>
        <w:commentReference w:id="4"/>
      </w:r>
      <w:ins w:id="5" w:author="Konopka" w:date="2016-06-13T11:13:00Z">
        <w:r w:rsidR="00E44090">
          <w:t xml:space="preserve">– </w:t>
        </w:r>
      </w:ins>
      <w:r w:rsidR="00CD6CDB" w:rsidRPr="000E6A02">
        <w:t>zumal für Webdaten</w:t>
      </w:r>
      <w:ins w:id="6" w:author="Konopka" w:date="2016-06-13T11:13:00Z">
        <w:r w:rsidR="00E44090">
          <w:t xml:space="preserve"> –</w:t>
        </w:r>
      </w:ins>
      <w:ins w:id="7" w:author="Felix" w:date="2016-06-29T09:39:00Z">
        <w:r w:rsidR="000F0C2C">
          <w:t xml:space="preserve"> selbst </w:t>
        </w:r>
      </w:ins>
      <w:r w:rsidR="00E44090">
        <w:rPr>
          <w:rStyle w:val="CommentReference"/>
        </w:rPr>
        <w:commentReference w:id="8"/>
      </w:r>
      <w:r w:rsidR="00CD6CDB" w:rsidRPr="000E6A02">
        <w:t xml:space="preserve">in rezenten Experimenten </w:t>
      </w:r>
      <w:r w:rsidR="0075244D">
        <w:t>nur</w:t>
      </w:r>
      <w:r w:rsidR="0075244D" w:rsidRPr="000E6A02">
        <w:t xml:space="preserve"> </w:t>
      </w:r>
      <w:r w:rsidR="00CD6CDB" w:rsidRPr="000E6A02">
        <w:t>unbe</w:t>
      </w:r>
      <w:r w:rsidR="008F781D" w:rsidRPr="000E6A02">
        <w:t xml:space="preserve">friedigende Ergebnisse liefert. </w:t>
      </w:r>
      <w:ins w:id="9" w:author="Felix" w:date="2016-06-29T09:40:00Z">
        <w:r w:rsidR="000F0C2C">
          <w:t>Biber</w:t>
        </w:r>
      </w:ins>
      <w:r w:rsidR="00CD6CDB" w:rsidRPr="000E6A02">
        <w:t xml:space="preserve"> </w:t>
      </w:r>
      <w:r w:rsidR="001B0049">
        <w:t xml:space="preserve">&amp; </w:t>
      </w:r>
      <w:ins w:id="10" w:author="Felix" w:date="2016-06-29T09:40:00Z">
        <w:r w:rsidR="000F0C2C">
          <w:t>Egbert</w:t>
        </w:r>
      </w:ins>
      <w:r w:rsidR="00CD6CDB" w:rsidRPr="000E6A02">
        <w:t xml:space="preserve"> </w:t>
      </w:r>
      <w:r w:rsidR="008F781D" w:rsidRPr="000E6A02">
        <w:t>(</w:t>
      </w:r>
      <w:r w:rsidR="00CD6CDB" w:rsidRPr="000E6A02">
        <w:t>2016</w:t>
      </w:r>
      <w:r w:rsidR="008F781D" w:rsidRPr="000E6A02">
        <w:t>)</w:t>
      </w:r>
      <w:r w:rsidR="005F70D3" w:rsidRPr="000E6A02">
        <w:t xml:space="preserve"> </w:t>
      </w:r>
      <w:r w:rsidR="0075244D">
        <w:t xml:space="preserve">berichten, dass ihr automatischer </w:t>
      </w:r>
      <w:proofErr w:type="spellStart"/>
      <w:r w:rsidR="0075244D">
        <w:t>Klassifi</w:t>
      </w:r>
      <w:r w:rsidR="0093458A">
        <w:t>zierer</w:t>
      </w:r>
      <w:proofErr w:type="spellEnd"/>
      <w:r w:rsidR="0075244D">
        <w:t xml:space="preserve"> eine Genauigkeit von </w:t>
      </w:r>
      <w:r w:rsidR="008F781D" w:rsidRPr="000E6A02">
        <w:t xml:space="preserve">42,1% </w:t>
      </w:r>
      <w:r w:rsidR="00F27F7B">
        <w:t>auf</w:t>
      </w:r>
      <w:r w:rsidR="008F781D" w:rsidRPr="000E6A02">
        <w:t xml:space="preserve"> 32 Kategorien</w:t>
      </w:r>
      <w:r w:rsidR="0075244D">
        <w:t xml:space="preserve"> aufweist</w:t>
      </w:r>
      <w:r w:rsidR="008F781D" w:rsidRPr="000E6A02">
        <w:t>.</w:t>
      </w:r>
    </w:p>
    <w:p w14:paraId="7D987929" w14:textId="0E24522A" w:rsidR="00A01787" w:rsidRPr="000E6A02" w:rsidRDefault="00C73338" w:rsidP="00A01787">
      <w:r w:rsidRPr="000E6A02">
        <w:t>Darüber</w:t>
      </w:r>
      <w:r w:rsidR="00861F3B">
        <w:t xml:space="preserve"> </w:t>
      </w:r>
      <w:r w:rsidRPr="000E6A02">
        <w:t xml:space="preserve">hinaus </w:t>
      </w:r>
      <w:r w:rsidR="00CD6CDB" w:rsidRPr="000E6A02">
        <w:t>verwenden Methoden zur auto</w:t>
      </w:r>
      <w:r w:rsidRPr="000E6A02">
        <w:t>matischen</w:t>
      </w:r>
      <w:r w:rsidR="00CD6CDB" w:rsidRPr="000E6A02">
        <w:t xml:space="preserve"> Klassifikation von Genres meist </w:t>
      </w:r>
      <w:r w:rsidRPr="000E6A02">
        <w:t xml:space="preserve">sprachliche </w:t>
      </w:r>
      <w:r w:rsidR="007902B3">
        <w:t>(oft gramm</w:t>
      </w:r>
      <w:r w:rsidR="00DC315F">
        <w:t>a</w:t>
      </w:r>
      <w:r w:rsidR="007902B3">
        <w:t xml:space="preserve">tische) </w:t>
      </w:r>
      <w:r w:rsidRPr="000E6A02">
        <w:t>Merkmale als Grundlage. Während dies</w:t>
      </w:r>
      <w:r w:rsidR="00CD6CDB" w:rsidRPr="000E6A02">
        <w:t xml:space="preserve"> für manche</w:t>
      </w:r>
      <w:r w:rsidR="007902B3">
        <w:t xml:space="preserve"> </w:t>
      </w:r>
      <w:r w:rsidRPr="000E6A02">
        <w:t>praktischen</w:t>
      </w:r>
      <w:r w:rsidR="007902B3">
        <w:t xml:space="preserve"> (typischerweise nicht-linguistischen) </w:t>
      </w:r>
      <w:r w:rsidR="00CD6CDB" w:rsidRPr="000E6A02">
        <w:t xml:space="preserve">Anwendungen kein Problem darstellt, ist es </w:t>
      </w:r>
      <w:r w:rsidR="003140A7" w:rsidRPr="000E6A02">
        <w:t>konzeptuell fragwürdig</w:t>
      </w:r>
      <w:r w:rsidR="00CD6CDB" w:rsidRPr="000E6A02">
        <w:t xml:space="preserve">, Korpora für die linguistische Forschung mit Metadaten auszuzeichnen, die </w:t>
      </w:r>
      <w:r w:rsidR="0070091D">
        <w:t xml:space="preserve">über das </w:t>
      </w:r>
      <w:r w:rsidR="00CD6CDB" w:rsidRPr="000E6A02">
        <w:t xml:space="preserve">(gemeinsame) Auftreten </w:t>
      </w:r>
      <w:r w:rsidR="003140A7" w:rsidRPr="000E6A02">
        <w:t xml:space="preserve">grammatischer </w:t>
      </w:r>
      <w:r w:rsidR="00797875" w:rsidRPr="000E6A02">
        <w:t xml:space="preserve">Phänomene </w:t>
      </w:r>
      <w:r w:rsidR="005E4093">
        <w:t>definiert</w:t>
      </w:r>
      <w:r w:rsidR="00797875" w:rsidRPr="000E6A02">
        <w:t xml:space="preserve"> wurden. </w:t>
      </w:r>
      <w:r w:rsidR="00CD6CDB" w:rsidRPr="000E6A02">
        <w:t xml:space="preserve">Sobald eines </w:t>
      </w:r>
      <w:r w:rsidR="00797875" w:rsidRPr="000E6A02">
        <w:t xml:space="preserve">der zur Klassifikation verwendeten Phänomene </w:t>
      </w:r>
      <w:r w:rsidR="00CD6CDB" w:rsidRPr="000E6A02">
        <w:t xml:space="preserve">(oder ein anderes, </w:t>
      </w:r>
      <w:r w:rsidR="00797875" w:rsidRPr="000E6A02">
        <w:t>mit ihm korrelierendes</w:t>
      </w:r>
      <w:r w:rsidR="00CD6CDB" w:rsidRPr="000E6A02">
        <w:t xml:space="preserve">) anhand dieses </w:t>
      </w:r>
      <w:r w:rsidR="00CD6CDB" w:rsidRPr="000E6A02">
        <w:lastRenderedPageBreak/>
        <w:t xml:space="preserve">Korpus linguistisch untersucht wird, droht </w:t>
      </w:r>
      <w:r w:rsidR="00797875" w:rsidRPr="000E6A02">
        <w:t xml:space="preserve">Zirkularität: </w:t>
      </w:r>
      <w:r w:rsidR="00FE5EA3">
        <w:t>Ein</w:t>
      </w:r>
      <w:r w:rsidR="007902B3">
        <w:t xml:space="preserve"> </w:t>
      </w:r>
      <w:r w:rsidR="00CD6CDB" w:rsidRPr="000E6A02">
        <w:t xml:space="preserve">Phänomen </w:t>
      </w:r>
      <w:r w:rsidR="00FE5EA3">
        <w:t>P</w:t>
      </w:r>
      <w:r w:rsidR="00FE5EA3" w:rsidRPr="000E6A02">
        <w:t xml:space="preserve"> </w:t>
      </w:r>
      <w:r w:rsidR="00CD6CDB" w:rsidRPr="000E6A02">
        <w:t xml:space="preserve">tritt häufiger in Genre </w:t>
      </w:r>
      <w:r w:rsidR="00FE5EA3">
        <w:t>G</w:t>
      </w:r>
      <w:r w:rsidR="00FE5EA3" w:rsidRPr="000E6A02">
        <w:t xml:space="preserve"> </w:t>
      </w:r>
      <w:r w:rsidR="00CD6CDB" w:rsidRPr="000E6A02">
        <w:t>auf</w:t>
      </w:r>
      <w:r w:rsidR="007902B3">
        <w:t>,</w:t>
      </w:r>
      <w:r w:rsidR="007902B3" w:rsidRPr="000E6A02">
        <w:t xml:space="preserve"> </w:t>
      </w:r>
      <w:r w:rsidR="00CD6CDB" w:rsidRPr="000E6A02">
        <w:t xml:space="preserve">aber </w:t>
      </w:r>
      <w:r w:rsidR="007902B3">
        <w:t xml:space="preserve">die </w:t>
      </w:r>
      <w:r w:rsidR="00797875" w:rsidRPr="000E6A02">
        <w:t xml:space="preserve">Dokumente wurden </w:t>
      </w:r>
      <w:r w:rsidR="007902B3">
        <w:t>unter anderem</w:t>
      </w:r>
      <w:r w:rsidR="007902B3" w:rsidRPr="000E6A02">
        <w:t xml:space="preserve"> </w:t>
      </w:r>
      <w:r w:rsidR="00797875" w:rsidRPr="000E6A02">
        <w:t xml:space="preserve">als </w:t>
      </w:r>
      <w:r w:rsidR="00FD5731">
        <w:t xml:space="preserve">zu </w:t>
      </w:r>
      <w:r w:rsidR="00CD6CDB" w:rsidRPr="000E6A02">
        <w:t xml:space="preserve">Genre </w:t>
      </w:r>
      <w:r w:rsidR="00FE5EA3">
        <w:t>G</w:t>
      </w:r>
      <w:r w:rsidR="00FE5EA3" w:rsidRPr="000E6A02">
        <w:t xml:space="preserve"> </w:t>
      </w:r>
      <w:r w:rsidR="00FD5731">
        <w:t xml:space="preserve">zugehörig </w:t>
      </w:r>
      <w:r w:rsidR="00797875" w:rsidRPr="000E6A02">
        <w:t>klassifiziert,</w:t>
      </w:r>
      <w:ins w:id="11" w:author="Felix" w:date="2016-06-30T14:28:00Z">
        <w:r w:rsidR="00946616">
          <w:t xml:space="preserve"> </w:t>
        </w:r>
      </w:ins>
      <w:r w:rsidR="00C234C2" w:rsidRPr="000E6A02">
        <w:t xml:space="preserve">weil </w:t>
      </w:r>
      <w:r w:rsidR="00CD6CDB" w:rsidRPr="000E6A02">
        <w:t xml:space="preserve">Phänomen </w:t>
      </w:r>
      <w:r w:rsidR="00FE5EA3">
        <w:t>P</w:t>
      </w:r>
      <w:r w:rsidR="00FE5EA3" w:rsidRPr="000E6A02">
        <w:t xml:space="preserve"> </w:t>
      </w:r>
      <w:r w:rsidR="007902B3">
        <w:t xml:space="preserve">in ihnen </w:t>
      </w:r>
      <w:r w:rsidR="00C11985" w:rsidRPr="000E6A02">
        <w:t xml:space="preserve">häufig </w:t>
      </w:r>
      <w:r w:rsidR="00C234C2" w:rsidRPr="000E6A02">
        <w:t xml:space="preserve">auftritt. </w:t>
      </w:r>
    </w:p>
    <w:p w14:paraId="6760102D" w14:textId="4CE1DCF0" w:rsidR="004D25EC" w:rsidRPr="000E6A02" w:rsidRDefault="00CD6CDB" w:rsidP="004D25EC">
      <w:r w:rsidRPr="000E6A02">
        <w:t>Eine andere</w:t>
      </w:r>
      <w:r w:rsidR="001451CD">
        <w:t xml:space="preserve"> Möglichkeit ist die Klassifikation von Dokumenten nach ihrem Thema</w:t>
      </w:r>
      <w:r w:rsidR="00A01787" w:rsidRPr="000E6A02">
        <w:t xml:space="preserve">. </w:t>
      </w:r>
      <w:r w:rsidR="001451CD">
        <w:t>Dies</w:t>
      </w:r>
      <w:r w:rsidR="001451CD" w:rsidRPr="000E6A02">
        <w:t xml:space="preserve"> </w:t>
      </w:r>
      <w:r w:rsidR="00A01787" w:rsidRPr="000E6A02">
        <w:t xml:space="preserve">ist </w:t>
      </w:r>
      <w:r w:rsidR="002275D7" w:rsidRPr="000E6A02">
        <w:t xml:space="preserve">im </w:t>
      </w:r>
      <w:r w:rsidRPr="000E6A02">
        <w:t xml:space="preserve">Prinzip orthogonal zur Klassifikation nach </w:t>
      </w:r>
      <w:r w:rsidR="00A01787" w:rsidRPr="000E6A02">
        <w:t xml:space="preserve">Genres, </w:t>
      </w:r>
      <w:r w:rsidR="001451CD">
        <w:t xml:space="preserve">obwohl </w:t>
      </w:r>
      <w:r w:rsidR="007C1C31">
        <w:t>es plausibel</w:t>
      </w:r>
      <w:r w:rsidR="001451CD">
        <w:t xml:space="preserve"> ist</w:t>
      </w:r>
      <w:r w:rsidR="007C1C31">
        <w:t xml:space="preserve">, von </w:t>
      </w:r>
      <w:r w:rsidR="00A01787" w:rsidRPr="000E6A02">
        <w:t>deutliche</w:t>
      </w:r>
      <w:r w:rsidR="007C1C31">
        <w:t>n</w:t>
      </w:r>
      <w:r w:rsidR="00A01787" w:rsidRPr="000E6A02">
        <w:t xml:space="preserve"> Abhängigkeite</w:t>
      </w:r>
      <w:r w:rsidR="007C1C31">
        <w:t>n zwischen Textthema und Genre auszugehen.</w:t>
      </w:r>
      <w:r w:rsidR="001862C1" w:rsidRPr="000E6A02">
        <w:t xml:space="preserve"> </w:t>
      </w:r>
      <w:r w:rsidR="001451CD" w:rsidRPr="000E6A02">
        <w:t>Information</w:t>
      </w:r>
      <w:r w:rsidR="001451CD">
        <w:t>en</w:t>
      </w:r>
      <w:r w:rsidR="001451CD" w:rsidRPr="000E6A02">
        <w:t xml:space="preserve"> über das Textthema</w:t>
      </w:r>
      <w:r w:rsidR="001451CD" w:rsidRPr="000E6A02">
        <w:rPr>
          <w:rStyle w:val="FootnoteReference"/>
        </w:rPr>
        <w:footnoteReference w:id="2"/>
      </w:r>
      <w:r w:rsidR="001451CD" w:rsidRPr="000E6A02">
        <w:t xml:space="preserve"> </w:t>
      </w:r>
      <w:r w:rsidR="001451CD">
        <w:t xml:space="preserve">können </w:t>
      </w:r>
      <w:r w:rsidR="001451CD" w:rsidRPr="000E6A02">
        <w:t xml:space="preserve">auch für Untersuchungen </w:t>
      </w:r>
      <w:r w:rsidR="003E58ED">
        <w:t>linguistischer</w:t>
      </w:r>
      <w:r w:rsidR="001451CD" w:rsidRPr="000E6A02">
        <w:t xml:space="preserve"> Phänomene </w:t>
      </w:r>
      <w:r w:rsidR="001451CD">
        <w:t>relevant sein</w:t>
      </w:r>
      <w:commentRangeStart w:id="18"/>
      <w:r w:rsidR="001451CD">
        <w:t>.</w:t>
      </w:r>
      <w:r w:rsidR="001451CD" w:rsidRPr="000E6A02">
        <w:t xml:space="preserve"> Gleichzeitig ist bei einer Klassifikation auf der Basis von Inhaltswörtern das Problem der Zirkularität </w:t>
      </w:r>
      <w:r w:rsidR="003E58ED">
        <w:t>geringer</w:t>
      </w:r>
      <w:r w:rsidR="001451CD" w:rsidRPr="000E6A02">
        <w:t xml:space="preserve">, zumindest wenn anhand des thematisch klassifizierten Korpus vorwiegend grammatische Phänomene untersucht </w:t>
      </w:r>
      <w:commentRangeStart w:id="19"/>
      <w:r w:rsidR="001451CD" w:rsidRPr="000E6A02">
        <w:t>werden.</w:t>
      </w:r>
      <w:commentRangeEnd w:id="18"/>
      <w:r w:rsidR="00E44090">
        <w:rPr>
          <w:rStyle w:val="CommentReference"/>
        </w:rPr>
        <w:commentReference w:id="18"/>
      </w:r>
      <w:commentRangeEnd w:id="19"/>
      <w:r w:rsidR="004100E1">
        <w:rPr>
          <w:rStyle w:val="CommentReference"/>
        </w:rPr>
        <w:commentReference w:id="19"/>
      </w:r>
      <w:r w:rsidR="003E58ED">
        <w:t xml:space="preserve"> </w:t>
      </w:r>
      <w:ins w:id="20" w:author="Felix" w:date="2016-06-30T13:42:00Z">
        <w:r w:rsidR="00AE65CC">
          <w:rPr>
            <w:rStyle w:val="FootnoteReference"/>
          </w:rPr>
          <w:footnoteReference w:id="3"/>
        </w:r>
      </w:ins>
      <w:ins w:id="43" w:author="Felix" w:date="2016-06-30T13:43:00Z">
        <w:r w:rsidR="00AE65CC">
          <w:t xml:space="preserve"> </w:t>
        </w:r>
      </w:ins>
      <w:r w:rsidR="001862C1" w:rsidRPr="000E6A02">
        <w:t>Die thematische Zusammensetzung eines Korpus ist</w:t>
      </w:r>
      <w:r w:rsidR="00C1329E" w:rsidRPr="000E6A02">
        <w:t xml:space="preserve"> </w:t>
      </w:r>
      <w:r w:rsidR="001451CD">
        <w:t>zudem ein gutes</w:t>
      </w:r>
      <w:r w:rsidR="00665586" w:rsidRPr="000E6A02">
        <w:t xml:space="preserve"> Kriterium</w:t>
      </w:r>
      <w:r w:rsidR="001451CD">
        <w:t>, anhand dessen</w:t>
      </w:r>
      <w:r w:rsidR="001862C1" w:rsidRPr="000E6A02">
        <w:t xml:space="preserve"> </w:t>
      </w:r>
      <w:r w:rsidRPr="000E6A02">
        <w:t>Ko</w:t>
      </w:r>
      <w:r w:rsidR="001862C1" w:rsidRPr="000E6A02">
        <w:t>r</w:t>
      </w:r>
      <w:r w:rsidRPr="000E6A02">
        <w:t xml:space="preserve">pora </w:t>
      </w:r>
      <w:r w:rsidR="001451CD">
        <w:t>miteinander verglichen werden können.</w:t>
      </w:r>
    </w:p>
    <w:p w14:paraId="306DDD9B" w14:textId="1DBF01D5" w:rsidR="005D4FA2" w:rsidRPr="000E6A02" w:rsidRDefault="00CD6CDB" w:rsidP="005D4FA2">
      <w:r w:rsidRPr="000E6A02">
        <w:t>D</w:t>
      </w:r>
      <w:r w:rsidR="00355EAA" w:rsidRPr="000E6A02">
        <w:t>ie wichtigste Frage</w:t>
      </w:r>
      <w:r w:rsidR="00A1517C">
        <w:t xml:space="preserve"> </w:t>
      </w:r>
      <w:r w:rsidRPr="000E6A02">
        <w:t xml:space="preserve">bei </w:t>
      </w:r>
      <w:r w:rsidR="00355EAA" w:rsidRPr="000E6A02">
        <w:t xml:space="preserve">der thematischen Erschließung von Korpora </w:t>
      </w:r>
      <w:r w:rsidRPr="000E6A02">
        <w:t xml:space="preserve">ist die </w:t>
      </w:r>
      <w:r w:rsidR="004D25EC" w:rsidRPr="000E6A02">
        <w:t xml:space="preserve">nach der </w:t>
      </w:r>
      <w:r w:rsidRPr="000E6A02">
        <w:t>verwendete</w:t>
      </w:r>
      <w:r w:rsidR="00355EAA" w:rsidRPr="000E6A02">
        <w:t>n</w:t>
      </w:r>
      <w:r w:rsidRPr="000E6A02">
        <w:t xml:space="preserve"> Taxonomie. Auch hier gibt es keinen Konsens, sondern verschiedene</w:t>
      </w:r>
      <w:r w:rsidR="00A1517C">
        <w:t xml:space="preserve"> </w:t>
      </w:r>
      <w:r w:rsidRPr="000E6A02">
        <w:t xml:space="preserve">nicht miteinander kompatible Klassifikationssysteme, </w:t>
      </w:r>
      <w:r w:rsidR="006909F0">
        <w:t xml:space="preserve">wie </w:t>
      </w:r>
      <w:r w:rsidR="00A1517C">
        <w:t xml:space="preserve">schon </w:t>
      </w:r>
      <w:r w:rsidR="006909F0">
        <w:t>Sinclair und Ball (1996</w:t>
      </w:r>
      <w:r w:rsidR="00954A89" w:rsidRPr="00752062">
        <w:t>)</w:t>
      </w:r>
      <w:r w:rsidR="006909F0">
        <w:t xml:space="preserve"> anmerken</w:t>
      </w:r>
      <w:r w:rsidR="00525EF7" w:rsidRPr="000E6A02">
        <w:t xml:space="preserve">. Eine weitere Schwierigkeit ist, dass </w:t>
      </w:r>
      <w:r w:rsidR="00DA640B">
        <w:t xml:space="preserve">oft auch innerhalb eines Klassifikationssystems </w:t>
      </w:r>
      <w:r w:rsidR="00EF4839" w:rsidRPr="000E6A02">
        <w:t xml:space="preserve">eine </w:t>
      </w:r>
      <w:r w:rsidRPr="000E6A02">
        <w:t xml:space="preserve">eindeutige Zuordnung </w:t>
      </w:r>
      <w:r w:rsidR="00DA640B">
        <w:t xml:space="preserve">eines </w:t>
      </w:r>
      <w:r w:rsidR="00DA640B" w:rsidRPr="000E6A02">
        <w:t>Texte</w:t>
      </w:r>
      <w:r w:rsidR="00DA640B">
        <w:t>s</w:t>
      </w:r>
      <w:r w:rsidR="00DA640B" w:rsidRPr="000E6A02">
        <w:t xml:space="preserve"> </w:t>
      </w:r>
      <w:r w:rsidRPr="000E6A02">
        <w:t xml:space="preserve">zu </w:t>
      </w:r>
      <w:r w:rsidR="00DA640B">
        <w:t xml:space="preserve">genau einem </w:t>
      </w:r>
      <w:r w:rsidR="00DA640B" w:rsidRPr="000E6A02">
        <w:t>Them</w:t>
      </w:r>
      <w:r w:rsidR="00DA640B">
        <w:t>a</w:t>
      </w:r>
      <w:r w:rsidR="00DA640B" w:rsidRPr="000E6A02">
        <w:t xml:space="preserve"> </w:t>
      </w:r>
      <w:r w:rsidR="00DA640B">
        <w:t>nicht möglich ist</w:t>
      </w:r>
      <w:r w:rsidR="00884B3C">
        <w:t xml:space="preserve">, weil </w:t>
      </w:r>
      <w:r w:rsidR="00881232" w:rsidRPr="000E6A02">
        <w:t xml:space="preserve">Texte häufig </w:t>
      </w:r>
      <w:r w:rsidRPr="000E6A02">
        <w:t xml:space="preserve">verschiedene Themen einer gegebenen </w:t>
      </w:r>
      <w:ins w:id="44" w:author="Felix" w:date="2016-06-29T09:46:00Z">
        <w:r w:rsidR="005E0255">
          <w:t>T</w:t>
        </w:r>
      </w:ins>
      <w:r w:rsidRPr="000E6A02">
        <w:t>axonomie</w:t>
      </w:r>
      <w:r w:rsidR="004E791F" w:rsidRPr="000E6A02">
        <w:t xml:space="preserve"> </w:t>
      </w:r>
      <w:r w:rsidR="00FD24EE" w:rsidRPr="000E6A02">
        <w:lastRenderedPageBreak/>
        <w:t>kombinieren</w:t>
      </w:r>
      <w:r w:rsidR="00884B3C">
        <w:t>.</w:t>
      </w:r>
      <w:r w:rsidR="004E791F" w:rsidRPr="000E6A02">
        <w:t xml:space="preserve"> </w:t>
      </w:r>
      <w:r w:rsidR="00884B3C">
        <w:t>E</w:t>
      </w:r>
      <w:r w:rsidR="00884B3C" w:rsidRPr="000E6A02">
        <w:t xml:space="preserve">rschwerend </w:t>
      </w:r>
      <w:r w:rsidR="004E791F" w:rsidRPr="000E6A02">
        <w:t xml:space="preserve">kommen </w:t>
      </w:r>
      <w:r w:rsidRPr="000E6A02">
        <w:t>Themen</w:t>
      </w:r>
      <w:r w:rsidR="005D4FA2" w:rsidRPr="000E6A02">
        <w:t>wechsel innerhalb eines Textes</w:t>
      </w:r>
      <w:r w:rsidR="00884B3C">
        <w:t xml:space="preserve"> hinzu</w:t>
      </w:r>
      <w:r w:rsidR="005D4FA2" w:rsidRPr="000E6A02">
        <w:t>.</w:t>
      </w:r>
    </w:p>
    <w:p w14:paraId="707DA3EB" w14:textId="4E34C7DB" w:rsidR="00175FD8" w:rsidRPr="000E6A02" w:rsidRDefault="005D4FA2" w:rsidP="00175FD8">
      <w:r w:rsidRPr="000E6A02">
        <w:t xml:space="preserve">Um der Beliebigkeit bei der Erstellung einer </w:t>
      </w:r>
      <w:ins w:id="45" w:author="Felix" w:date="2016-06-29T10:57:00Z">
        <w:r w:rsidR="005E0255">
          <w:t>Thement</w:t>
        </w:r>
      </w:ins>
      <w:r w:rsidRPr="000E6A02">
        <w:t xml:space="preserve">axonomie entgegenzuwirken, bietet sich </w:t>
      </w:r>
      <w:r w:rsidR="00CD6CDB" w:rsidRPr="000E6A02">
        <w:t>eine</w:t>
      </w:r>
      <w:r w:rsidR="004A28C9">
        <w:t xml:space="preserve"> Kombination von </w:t>
      </w:r>
      <w:r w:rsidR="004A28C9" w:rsidRPr="00E2669C">
        <w:rPr>
          <w:i/>
        </w:rPr>
        <w:t>externen</w:t>
      </w:r>
      <w:r w:rsidR="004A28C9">
        <w:t xml:space="preserve"> und </w:t>
      </w:r>
      <w:r w:rsidR="00CD6CDB" w:rsidRPr="00E2669C">
        <w:rPr>
          <w:i/>
        </w:rPr>
        <w:t>interne</w:t>
      </w:r>
      <w:r w:rsidR="004A28C9" w:rsidRPr="00E2669C">
        <w:rPr>
          <w:i/>
        </w:rPr>
        <w:t>n</w:t>
      </w:r>
      <w:r w:rsidR="00CD6CDB" w:rsidRPr="000E6A02">
        <w:t xml:space="preserve"> </w:t>
      </w:r>
      <w:r w:rsidR="004A28C9">
        <w:t>Klassifikationskriterien an</w:t>
      </w:r>
      <w:r w:rsidR="007519ED">
        <w:t xml:space="preserve"> (Sinclair &amp; Ball 1996). </w:t>
      </w:r>
      <w:r w:rsidR="00FB6E52">
        <w:t xml:space="preserve">Ein </w:t>
      </w:r>
      <w:r w:rsidR="004A28C9">
        <w:t xml:space="preserve">internes Kriterium </w:t>
      </w:r>
      <w:r w:rsidR="00FB6E52">
        <w:t xml:space="preserve">ist das im Text </w:t>
      </w:r>
      <w:r w:rsidR="00CD6CDB" w:rsidRPr="000E6A02">
        <w:t xml:space="preserve">auftretende </w:t>
      </w:r>
      <w:r w:rsidR="00D50FFD" w:rsidRPr="000E6A02">
        <w:t>lexikalische M</w:t>
      </w:r>
      <w:r w:rsidR="00CD6CDB" w:rsidRPr="000E6A02">
        <w:t>aterial</w:t>
      </w:r>
      <w:r w:rsidR="004A28C9">
        <w:t xml:space="preserve">. </w:t>
      </w:r>
      <w:r w:rsidR="00C050F5" w:rsidRPr="000E6A02">
        <w:t>Ein d</w:t>
      </w:r>
      <w:r w:rsidR="00CD6CDB" w:rsidRPr="000E6A02">
        <w:t>atengetriebenes Aufdecken von</w:t>
      </w:r>
      <w:r w:rsidR="00DF2B2C">
        <w:t xml:space="preserve"> sogenannten</w:t>
      </w:r>
      <w:r w:rsidR="00CD6CDB" w:rsidRPr="000E6A02">
        <w:t xml:space="preserve"> </w:t>
      </w:r>
      <w:proofErr w:type="spellStart"/>
      <w:r w:rsidR="00CD6CDB" w:rsidRPr="00E2669C">
        <w:rPr>
          <w:i/>
        </w:rPr>
        <w:t>Topiks</w:t>
      </w:r>
      <w:proofErr w:type="spellEnd"/>
      <w:r w:rsidR="00CD6CDB" w:rsidRPr="000E6A02">
        <w:t xml:space="preserve"> </w:t>
      </w:r>
      <w:r w:rsidR="00884B3C">
        <w:t>(relativ spezielle</w:t>
      </w:r>
      <w:r w:rsidR="00362FCC">
        <w:t>n</w:t>
      </w:r>
      <w:r w:rsidR="00884B3C">
        <w:t xml:space="preserve"> Einzelthemen) </w:t>
      </w:r>
      <w:r w:rsidR="00CD6CDB" w:rsidRPr="000E6A02">
        <w:t>i</w:t>
      </w:r>
      <w:r w:rsidR="00F029D7" w:rsidRPr="000E6A02">
        <w:t xml:space="preserve">st </w:t>
      </w:r>
      <w:r w:rsidR="0023624D">
        <w:t xml:space="preserve">auf Basis dieses lexikalischen Materials </w:t>
      </w:r>
      <w:r w:rsidR="00F029D7" w:rsidRPr="000E6A02">
        <w:t xml:space="preserve">objektiv, </w:t>
      </w:r>
      <w:r w:rsidR="00884B3C">
        <w:t xml:space="preserve">aber </w:t>
      </w:r>
      <w:r w:rsidR="00CD6CDB" w:rsidRPr="000E6A02">
        <w:t>die resultierenden Kategorien</w:t>
      </w:r>
      <w:ins w:id="46" w:author="Felix" w:date="2016-06-29T10:34:00Z">
        <w:r w:rsidR="00032DEE">
          <w:t xml:space="preserve"> kommen ohne </w:t>
        </w:r>
      </w:ins>
      <w:ins w:id="47" w:author="Felix" w:date="2016-06-29T10:40:00Z">
        <w:r w:rsidR="00032DEE">
          <w:t>aussagekräftige Bezeichnungen und müssen erst einmal inhaltlich interpretiert w</w:t>
        </w:r>
      </w:ins>
      <w:ins w:id="48" w:author="Felix" w:date="2016-06-29T10:41:00Z">
        <w:r w:rsidR="00032DEE">
          <w:t>erden</w:t>
        </w:r>
      </w:ins>
      <w:ins w:id="49" w:author="Felix" w:date="2016-06-29T10:42:00Z">
        <w:r w:rsidR="00304B94">
          <w:t xml:space="preserve"> (vgl. die </w:t>
        </w:r>
        <w:proofErr w:type="spellStart"/>
        <w:r w:rsidR="00304B94">
          <w:t>Auführungen</w:t>
        </w:r>
        <w:proofErr w:type="spellEnd"/>
        <w:r w:rsidR="00304B94">
          <w:t xml:space="preserve"> zur </w:t>
        </w:r>
        <w:proofErr w:type="spellStart"/>
        <w:r w:rsidR="00304B94">
          <w:t>Topikmodellierung</w:t>
        </w:r>
        <w:proofErr w:type="spellEnd"/>
        <w:r w:rsidR="00304B94">
          <w:t xml:space="preserve"> unten sowie </w:t>
        </w:r>
        <w:r w:rsidR="00032DEE">
          <w:t>Tabelle 1)</w:t>
        </w:r>
      </w:ins>
      <w:ins w:id="50" w:author="Felix" w:date="2016-06-29T10:41:00Z">
        <w:r w:rsidR="00032DEE">
          <w:t xml:space="preserve">, was jedoch </w:t>
        </w:r>
      </w:ins>
      <w:ins w:id="51" w:author="Felix" w:date="2016-06-29T10:42:00Z">
        <w:r w:rsidR="00032DEE">
          <w:t xml:space="preserve">in vielen Fällen </w:t>
        </w:r>
      </w:ins>
      <w:ins w:id="52" w:author="Felix" w:date="2016-06-29T10:41:00Z">
        <w:r w:rsidR="00032DEE">
          <w:t xml:space="preserve">schwer </w:t>
        </w:r>
      </w:ins>
      <w:ins w:id="53" w:author="Felix" w:date="2016-06-29T10:43:00Z">
        <w:r w:rsidR="00032DEE">
          <w:t xml:space="preserve">fallen </w:t>
        </w:r>
        <w:proofErr w:type="spellStart"/>
        <w:r w:rsidR="00032DEE">
          <w:t>dürfte</w:t>
        </w:r>
        <w:r w:rsidR="001C6090">
          <w:t>.</w:t>
        </w:r>
      </w:ins>
      <w:ins w:id="54" w:author="Felix" w:date="2016-06-30T14:28:00Z">
        <w:r w:rsidR="001C6090">
          <w:t>.</w:t>
        </w:r>
      </w:ins>
      <w:r w:rsidR="00830FB7" w:rsidRPr="000E6A02">
        <w:t>Nimmt</w:t>
      </w:r>
      <w:proofErr w:type="spellEnd"/>
      <w:r w:rsidR="00830FB7" w:rsidRPr="000E6A02">
        <w:t xml:space="preserve"> man an, dass f</w:t>
      </w:r>
      <w:r w:rsidR="00CD6CDB" w:rsidRPr="000E6A02">
        <w:t xml:space="preserve">ür die linguistische Forschung </w:t>
      </w:r>
      <w:r w:rsidR="00830FB7" w:rsidRPr="000E6A02">
        <w:t xml:space="preserve">die </w:t>
      </w:r>
      <w:r w:rsidR="00CD6CDB" w:rsidRPr="000E6A02">
        <w:t xml:space="preserve">Interpretierbarkeit </w:t>
      </w:r>
      <w:r w:rsidR="00830FB7" w:rsidRPr="000E6A02">
        <w:t xml:space="preserve">von </w:t>
      </w:r>
      <w:commentRangeStart w:id="55"/>
      <w:r w:rsidR="00830FB7" w:rsidRPr="000E6A02">
        <w:t xml:space="preserve">thematischen Kategorien </w:t>
      </w:r>
      <w:commentRangeEnd w:id="55"/>
      <w:r w:rsidR="002C0BB0">
        <w:rPr>
          <w:rStyle w:val="CommentReference"/>
        </w:rPr>
        <w:commentReference w:id="55"/>
      </w:r>
      <w:r w:rsidR="00D0536C">
        <w:t xml:space="preserve">oft </w:t>
      </w:r>
      <w:r w:rsidR="00830FB7" w:rsidRPr="000E6A02">
        <w:t xml:space="preserve">wichtig ist, </w:t>
      </w:r>
      <w:r w:rsidR="00AA7E51">
        <w:t>sollte</w:t>
      </w:r>
      <w:r w:rsidR="00AA7E51" w:rsidRPr="000E6A02">
        <w:t xml:space="preserve"> </w:t>
      </w:r>
      <w:r w:rsidR="00830FB7" w:rsidRPr="000E6A02">
        <w:t xml:space="preserve">ein Kompromiss </w:t>
      </w:r>
      <w:r w:rsidR="00AA7E51">
        <w:t xml:space="preserve">zwischen objektiver datengetriebener Klassifikation und </w:t>
      </w:r>
      <w:commentRangeStart w:id="56"/>
      <w:commentRangeStart w:id="57"/>
      <w:r w:rsidR="00AA7E51">
        <w:t>Interpretierbarkeit</w:t>
      </w:r>
      <w:commentRangeEnd w:id="56"/>
      <w:r w:rsidR="002C0BB0">
        <w:rPr>
          <w:rStyle w:val="CommentReference"/>
        </w:rPr>
        <w:commentReference w:id="56"/>
      </w:r>
      <w:commentRangeEnd w:id="57"/>
      <w:r w:rsidR="004B3D72">
        <w:rPr>
          <w:rStyle w:val="CommentReference"/>
        </w:rPr>
        <w:commentReference w:id="57"/>
      </w:r>
      <w:r w:rsidR="00AA7E51">
        <w:t xml:space="preserve"> </w:t>
      </w:r>
      <w:r w:rsidR="00830FB7" w:rsidRPr="000E6A02">
        <w:t>gefunden werden</w:t>
      </w:r>
      <w:r w:rsidR="00AA7E51">
        <w:t>.</w:t>
      </w:r>
      <w:r w:rsidR="00AA7E51" w:rsidRPr="000E6A02">
        <w:t xml:space="preserve"> </w:t>
      </w:r>
      <w:r w:rsidR="00AA7E51">
        <w:t>E</w:t>
      </w:r>
      <w:r w:rsidR="00C556DE" w:rsidRPr="000E6A02">
        <w:t xml:space="preserve">ine Möglichkeit besteht darin, </w:t>
      </w:r>
      <w:r w:rsidR="00CD7D3C" w:rsidRPr="000E6A02">
        <w:t xml:space="preserve">eine </w:t>
      </w:r>
      <w:r w:rsidR="00CD6CDB" w:rsidRPr="000E6A02">
        <w:t>externe Taxonomie so</w:t>
      </w:r>
      <w:r w:rsidR="00830FB7" w:rsidRPr="000E6A02">
        <w:t xml:space="preserve"> aus</w:t>
      </w:r>
      <w:r w:rsidR="00C556DE" w:rsidRPr="000E6A02">
        <w:t>zurichten</w:t>
      </w:r>
      <w:r w:rsidR="00830FB7" w:rsidRPr="000E6A02">
        <w:t xml:space="preserve">, </w:t>
      </w:r>
      <w:r w:rsidR="00CD6CDB" w:rsidRPr="000E6A02">
        <w:t xml:space="preserve">dass </w:t>
      </w:r>
      <w:r w:rsidR="00B35A8F">
        <w:t>ihre</w:t>
      </w:r>
      <w:r w:rsidR="00B35A8F" w:rsidRPr="000E6A02">
        <w:t xml:space="preserve"> </w:t>
      </w:r>
      <w:r w:rsidR="00830FB7" w:rsidRPr="000E6A02">
        <w:t xml:space="preserve">Kategorien </w:t>
      </w:r>
      <w:r w:rsidR="00CD6CDB" w:rsidRPr="000E6A02">
        <w:t xml:space="preserve">möglichst gut </w:t>
      </w:r>
      <w:r w:rsidR="00A901C9" w:rsidRPr="000E6A02">
        <w:t>mit lexikalisch</w:t>
      </w:r>
      <w:r w:rsidR="00830FB7" w:rsidRPr="000E6A02">
        <w:t xml:space="preserve">em Material </w:t>
      </w:r>
      <w:r w:rsidR="00A901C9" w:rsidRPr="000E6A02">
        <w:t>korrespondieren</w:t>
      </w:r>
      <w:r w:rsidR="00B35A8F">
        <w:t>,</w:t>
      </w:r>
      <w:r w:rsidR="00CD6CDB" w:rsidRPr="000E6A02">
        <w:t xml:space="preserve"> und </w:t>
      </w:r>
      <w:r w:rsidR="00B35A8F">
        <w:t xml:space="preserve">sie </w:t>
      </w:r>
      <w:r w:rsidR="00CD6CDB" w:rsidRPr="000E6A02">
        <w:t xml:space="preserve">sich </w:t>
      </w:r>
      <w:r w:rsidR="00010B82" w:rsidRPr="000E6A02">
        <w:t>damit auch</w:t>
      </w:r>
      <w:r w:rsidR="00CD6CDB" w:rsidRPr="000E6A02">
        <w:t xml:space="preserve"> </w:t>
      </w:r>
      <w:r w:rsidR="00010B82" w:rsidRPr="000E6A02">
        <w:t xml:space="preserve">möglichst gut für eine </w:t>
      </w:r>
      <w:r w:rsidR="00CD6CDB" w:rsidRPr="000E6A02">
        <w:t>au</w:t>
      </w:r>
      <w:r w:rsidR="00010B82" w:rsidRPr="000E6A02">
        <w:t>tomatische Klassifikation eignen</w:t>
      </w:r>
      <w:r w:rsidR="00175FD8" w:rsidRPr="000E6A02">
        <w:t>.</w:t>
      </w:r>
    </w:p>
    <w:p w14:paraId="4C0B4586" w14:textId="128A30B8" w:rsidR="003C47ED" w:rsidRPr="000E6A02" w:rsidRDefault="00CD6CDB" w:rsidP="003C47ED">
      <w:r w:rsidRPr="000E6A02">
        <w:t>Diese</w:t>
      </w:r>
      <w:r w:rsidR="002B308E">
        <w:t>r Artikel</w:t>
      </w:r>
      <w:r w:rsidR="00175FD8" w:rsidRPr="000E6A02">
        <w:t xml:space="preserve"> </w:t>
      </w:r>
      <w:r w:rsidR="00FB3265">
        <w:t>geht</w:t>
      </w:r>
      <w:r w:rsidR="00B35A8F">
        <w:t xml:space="preserve"> daher</w:t>
      </w:r>
      <w:r w:rsidR="00FB3265">
        <w:t xml:space="preserve"> </w:t>
      </w:r>
      <w:r w:rsidRPr="000E6A02">
        <w:t>der Frage</w:t>
      </w:r>
      <w:r w:rsidR="00FB3265">
        <w:t xml:space="preserve"> nach</w:t>
      </w:r>
      <w:r w:rsidRPr="000E6A02">
        <w:t xml:space="preserve">, in welchem Maße extern definierte </w:t>
      </w:r>
      <w:r w:rsidR="00FB3265">
        <w:t>grobe T</w:t>
      </w:r>
      <w:r w:rsidR="00FB3265" w:rsidRPr="000E6A02">
        <w:t>hem</w:t>
      </w:r>
      <w:r w:rsidR="00FB3265">
        <w:t>enb</w:t>
      </w:r>
      <w:r w:rsidRPr="000E6A02">
        <w:t>ereiche (</w:t>
      </w:r>
      <w:proofErr w:type="spellStart"/>
      <w:r w:rsidRPr="00E2669C">
        <w:rPr>
          <w:i/>
        </w:rPr>
        <w:t>Topikdomänen</w:t>
      </w:r>
      <w:proofErr w:type="spellEnd"/>
      <w:r w:rsidRPr="000E6A02">
        <w:t xml:space="preserve">) mithilfe von </w:t>
      </w:r>
      <w:proofErr w:type="spellStart"/>
      <w:r w:rsidRPr="000E6A02">
        <w:t>unüberwacht</w:t>
      </w:r>
      <w:proofErr w:type="spellEnd"/>
      <w:r w:rsidRPr="000E6A02">
        <w:t xml:space="preserve"> generierten </w:t>
      </w:r>
      <w:proofErr w:type="spellStart"/>
      <w:r w:rsidR="00BF6CF8">
        <w:t>Topiks</w:t>
      </w:r>
      <w:proofErr w:type="spellEnd"/>
      <w:r w:rsidR="00BF6CF8">
        <w:t xml:space="preserve"> </w:t>
      </w:r>
      <w:r w:rsidRPr="000E6A02">
        <w:t>automatisch erschlossen werden können.</w:t>
      </w:r>
      <w:r w:rsidR="002C48DF" w:rsidRPr="000E6A02">
        <w:t xml:space="preserve"> </w:t>
      </w:r>
      <w:r w:rsidR="00457040">
        <w:t xml:space="preserve">Das </w:t>
      </w:r>
      <w:r w:rsidRPr="000E6A02">
        <w:t>Ziel ist</w:t>
      </w:r>
      <w:r w:rsidR="00457040">
        <w:t xml:space="preserve"> </w:t>
      </w:r>
      <w:r w:rsidRPr="000E6A02">
        <w:t xml:space="preserve">eine extern motivierte, für </w:t>
      </w:r>
      <w:r w:rsidR="00C31B67">
        <w:t xml:space="preserve">die linguistische Forschung </w:t>
      </w:r>
      <w:r w:rsidRPr="000E6A02">
        <w:t xml:space="preserve">attraktive Taxonomie, die </w:t>
      </w:r>
      <w:r w:rsidR="007523C2">
        <w:t>gleichzeitig</w:t>
      </w:r>
      <w:r w:rsidRPr="000E6A02">
        <w:t xml:space="preserve"> objektiv in lexikalischen Verteilungen verankert ist und eine geeignete </w:t>
      </w:r>
      <w:r w:rsidR="003C29E4">
        <w:t xml:space="preserve">Basis </w:t>
      </w:r>
      <w:r w:rsidRPr="000E6A02">
        <w:t xml:space="preserve">für eine </w:t>
      </w:r>
      <w:r w:rsidR="003C29E4">
        <w:t>akkurate automatische</w:t>
      </w:r>
      <w:r w:rsidR="003C29E4" w:rsidRPr="000E6A02">
        <w:t xml:space="preserve"> </w:t>
      </w:r>
      <w:r w:rsidR="002C48DF" w:rsidRPr="000E6A02">
        <w:t xml:space="preserve">Klassifikation </w:t>
      </w:r>
      <w:r w:rsidR="00C356E3" w:rsidRPr="000E6A02">
        <w:t xml:space="preserve">darstellt. </w:t>
      </w:r>
      <w:r w:rsidR="008A6F9D" w:rsidRPr="000E6A02">
        <w:t>Dieser Ansatz ist als</w:t>
      </w:r>
      <w:r w:rsidR="007720F0" w:rsidRPr="000E6A02">
        <w:t xml:space="preserve"> solcher nicht neu</w:t>
      </w:r>
      <w:r w:rsidR="003F7388" w:rsidRPr="000E6A02">
        <w:t xml:space="preserve">. Selbst für einen Teil </w:t>
      </w:r>
      <w:r w:rsidR="00E2669C">
        <w:t xml:space="preserve">der </w:t>
      </w:r>
      <w:r w:rsidR="003F7388" w:rsidRPr="000E6A02">
        <w:t xml:space="preserve">von uns verwendeten Daten </w:t>
      </w:r>
      <w:r w:rsidR="00A46E3E" w:rsidRPr="000E6A02">
        <w:t>wurde ein ähnlicher Ansatz</w:t>
      </w:r>
      <w:r w:rsidR="00083231">
        <w:t xml:space="preserve"> in Weiß (2005)</w:t>
      </w:r>
      <w:r w:rsidR="00A46E3E" w:rsidRPr="000E6A02">
        <w:t xml:space="preserve"> bereits</w:t>
      </w:r>
      <w:r w:rsidR="003F7388" w:rsidRPr="000E6A02">
        <w:t xml:space="preserve"> verfolgt. </w:t>
      </w:r>
      <w:r w:rsidR="00083231">
        <w:t>U</w:t>
      </w:r>
      <w:r w:rsidR="00263885" w:rsidRPr="000E6A02">
        <w:t>nse</w:t>
      </w:r>
      <w:r w:rsidR="008B1969" w:rsidRPr="000E6A02">
        <w:t>r</w:t>
      </w:r>
      <w:r w:rsidR="006D3669">
        <w:t xml:space="preserve">e Methode unterscheidet sich von Weiß (2005) </w:t>
      </w:r>
      <w:ins w:id="58" w:author="Wöllstein" w:date="2016-06-13T16:08:00Z">
        <w:r w:rsidR="002C0BB0">
          <w:t xml:space="preserve">jedoch </w:t>
        </w:r>
      </w:ins>
      <w:r w:rsidR="00263885" w:rsidRPr="000E6A02">
        <w:t xml:space="preserve">in </w:t>
      </w:r>
      <w:r w:rsidR="00861919" w:rsidRPr="000E6A02">
        <w:t xml:space="preserve">mehreren </w:t>
      </w:r>
      <w:r w:rsidR="00263885" w:rsidRPr="000E6A02">
        <w:t>Punkten</w:t>
      </w:r>
      <w:r w:rsidR="002E5B75" w:rsidRPr="000E6A02">
        <w:t xml:space="preserve">. </w:t>
      </w:r>
      <w:r w:rsidR="00263885" w:rsidRPr="000E6A02">
        <w:t xml:space="preserve">So verwenden wir </w:t>
      </w:r>
      <w:r w:rsidR="006D3669">
        <w:t xml:space="preserve">ein </w:t>
      </w:r>
      <w:proofErr w:type="spellStart"/>
      <w:r w:rsidR="00263885" w:rsidRPr="000E6A02">
        <w:t>Clusteringverfahren</w:t>
      </w:r>
      <w:proofErr w:type="spellEnd"/>
      <w:r w:rsidR="00263885" w:rsidRPr="000E6A02">
        <w:t xml:space="preserve">, </w:t>
      </w:r>
      <w:r w:rsidR="006D3669" w:rsidRPr="000E6A02">
        <w:t>d</w:t>
      </w:r>
      <w:r w:rsidR="006D3669">
        <w:t>as</w:t>
      </w:r>
      <w:r w:rsidR="006D3669" w:rsidRPr="000E6A02">
        <w:t xml:space="preserve"> </w:t>
      </w:r>
      <w:r w:rsidR="00B416A1" w:rsidRPr="000E6A02">
        <w:t xml:space="preserve">dezidiert </w:t>
      </w:r>
      <w:r w:rsidR="00263885" w:rsidRPr="000E6A02">
        <w:t xml:space="preserve">für die </w:t>
      </w:r>
      <w:r w:rsidR="00263885" w:rsidRPr="000E6A02">
        <w:lastRenderedPageBreak/>
        <w:t>Verarbeitung von Sprache entwickelt wurde. Wir kombinieren darüber</w:t>
      </w:r>
      <w:ins w:id="59" w:author="Konopka" w:date="2016-06-13T11:19:00Z">
        <w:r w:rsidR="00D24414">
          <w:t xml:space="preserve"> </w:t>
        </w:r>
      </w:ins>
      <w:r w:rsidR="00263885" w:rsidRPr="000E6A02">
        <w:t>hinaus Korpora sehr unterschiedlicher Art</w:t>
      </w:r>
      <w:r w:rsidR="006D3669">
        <w:t>,</w:t>
      </w:r>
      <w:r w:rsidR="00263885" w:rsidRPr="000E6A02">
        <w:t xml:space="preserve"> und </w:t>
      </w:r>
      <w:r w:rsidR="006D3669">
        <w:t xml:space="preserve">wir </w:t>
      </w:r>
      <w:r w:rsidR="00263885" w:rsidRPr="000E6A02">
        <w:t xml:space="preserve">führen eine Evaluation durch, die </w:t>
      </w:r>
      <w:r w:rsidR="003C29E4">
        <w:t>den üblichen</w:t>
      </w:r>
      <w:r w:rsidR="00263885" w:rsidRPr="000E6A02">
        <w:t xml:space="preserve"> Standard</w:t>
      </w:r>
      <w:r w:rsidR="003C29E4">
        <w:t>s</w:t>
      </w:r>
      <w:r w:rsidR="00263885" w:rsidRPr="000E6A02">
        <w:t xml:space="preserve"> der Computerlinguistik </w:t>
      </w:r>
      <w:r w:rsidR="000331EA">
        <w:t>genügt</w:t>
      </w:r>
      <w:r w:rsidR="00263885" w:rsidRPr="000E6A02">
        <w:t>.</w:t>
      </w:r>
      <w:r w:rsidR="001C0F31" w:rsidRPr="000E6A02">
        <w:t xml:space="preserve"> </w:t>
      </w:r>
      <w:r w:rsidR="00A14D0D" w:rsidRPr="000E6A02">
        <w:t xml:space="preserve">Es </w:t>
      </w:r>
      <w:r w:rsidR="00584648">
        <w:t>geht</w:t>
      </w:r>
      <w:r w:rsidR="007720F0" w:rsidRPr="000E6A02">
        <w:t xml:space="preserve"> </w:t>
      </w:r>
      <w:r w:rsidR="006D3669">
        <w:t xml:space="preserve">hier </w:t>
      </w:r>
      <w:r w:rsidR="007720F0" w:rsidRPr="000E6A02">
        <w:t xml:space="preserve">ausdrücklich nicht darum, neue Algorithmen </w:t>
      </w:r>
      <w:r w:rsidR="00584648">
        <w:t>zu entwickeln</w:t>
      </w:r>
      <w:r w:rsidR="007720F0" w:rsidRPr="000E6A02">
        <w:t xml:space="preserve">. </w:t>
      </w:r>
      <w:r w:rsidR="00D55EA7" w:rsidRPr="000E6A02">
        <w:t xml:space="preserve">Vielmehr sollen etablierte </w:t>
      </w:r>
      <w:r w:rsidR="00C853BF" w:rsidRPr="000E6A02">
        <w:t xml:space="preserve">Verfahren </w:t>
      </w:r>
      <w:r w:rsidR="00D55EA7" w:rsidRPr="000E6A02">
        <w:t xml:space="preserve">kombiniert </w:t>
      </w:r>
      <w:r w:rsidR="00C853BF" w:rsidRPr="000E6A02">
        <w:t xml:space="preserve">und für </w:t>
      </w:r>
      <w:ins w:id="60" w:author="Felix" w:date="2016-06-29T10:51:00Z">
        <w:r w:rsidR="00B71637">
          <w:t>den Aufbau</w:t>
        </w:r>
      </w:ins>
      <w:r w:rsidR="00C853BF" w:rsidRPr="000E6A02">
        <w:t xml:space="preserve"> von Korpora </w:t>
      </w:r>
      <w:r w:rsidR="00584648">
        <w:t xml:space="preserve">für die linguistische Forschung </w:t>
      </w:r>
      <w:r w:rsidR="00C853BF" w:rsidRPr="000E6A02">
        <w:t xml:space="preserve">nutzbar </w:t>
      </w:r>
      <w:r w:rsidR="00107C39" w:rsidRPr="000E6A02">
        <w:t>gemacht werden.</w:t>
      </w:r>
    </w:p>
    <w:p w14:paraId="11C2C559" w14:textId="579B131F" w:rsidR="00777289" w:rsidRPr="000E6A02" w:rsidRDefault="00B71637" w:rsidP="00B862C6">
      <w:pPr>
        <w:pStyle w:val="Heading1"/>
      </w:pPr>
      <w:ins w:id="61" w:author="Felix" w:date="2016-06-29T10:51:00Z">
        <w:r>
          <w:t>Vorgehen</w:t>
        </w:r>
      </w:ins>
    </w:p>
    <w:p w14:paraId="35E99A8B" w14:textId="77777777" w:rsidR="00B862C6" w:rsidRPr="000E6A02" w:rsidRDefault="00B862C6" w:rsidP="00B862C6"/>
    <w:p w14:paraId="75CFCAE9" w14:textId="60E2BD1E" w:rsidR="00B862C6" w:rsidRPr="000E6A02" w:rsidRDefault="00B862C6" w:rsidP="00B862C6">
      <w:r w:rsidRPr="000E6A02">
        <w:t xml:space="preserve">Unser Experiment gliedert sich </w:t>
      </w:r>
      <w:r w:rsidR="00C73F92" w:rsidRPr="000E6A02">
        <w:t>in drei Schritte. Zunächst wird</w:t>
      </w:r>
      <w:r w:rsidRPr="000E6A02">
        <w:t xml:space="preserve"> eine Stichprobe von 1756 Dokumenten manuell nach </w:t>
      </w:r>
      <w:proofErr w:type="spellStart"/>
      <w:r w:rsidRPr="000E6A02">
        <w:t>Topikdomänen</w:t>
      </w:r>
      <w:proofErr w:type="spellEnd"/>
      <w:r w:rsidRPr="000E6A02">
        <w:t xml:space="preserve"> (thematische</w:t>
      </w:r>
      <w:r w:rsidR="00D422D7">
        <w:t>n</w:t>
      </w:r>
      <w:r w:rsidRPr="000E6A02">
        <w:t xml:space="preserve"> Großbereiche</w:t>
      </w:r>
      <w:r w:rsidR="00576549">
        <w:t>n</w:t>
      </w:r>
      <w:r w:rsidRPr="000E6A02">
        <w:t xml:space="preserve">) </w:t>
      </w:r>
      <w:r w:rsidR="00D422D7">
        <w:t xml:space="preserve">als </w:t>
      </w:r>
      <w:r w:rsidR="00D422D7" w:rsidRPr="000E6A02">
        <w:t xml:space="preserve">Goldstandard-Datensatz </w:t>
      </w:r>
      <w:r w:rsidRPr="000E6A02">
        <w:t>annotiert</w:t>
      </w:r>
      <w:r w:rsidR="00C73F92" w:rsidRPr="000E6A02">
        <w:t>. Im zweiten Schritt werden</w:t>
      </w:r>
      <w:r w:rsidRPr="000E6A02">
        <w:t xml:space="preserve"> unabhängig von d</w:t>
      </w:r>
      <w:r w:rsidR="002B2319">
        <w:t>iesen</w:t>
      </w:r>
      <w:r w:rsidRPr="000E6A02">
        <w:t xml:space="preserve"> Annotationen mithilfe eines </w:t>
      </w:r>
      <w:commentRangeStart w:id="62"/>
      <w:proofErr w:type="spellStart"/>
      <w:r w:rsidRPr="000E6A02">
        <w:t>unüberwachten</w:t>
      </w:r>
      <w:proofErr w:type="spellEnd"/>
      <w:r w:rsidRPr="000E6A02">
        <w:t xml:space="preserve"> Verfahrens</w:t>
      </w:r>
      <w:r w:rsidR="002B2319">
        <w:t xml:space="preserve"> </w:t>
      </w:r>
      <w:r w:rsidR="002B2319" w:rsidRPr="000E6A02">
        <w:t>(</w:t>
      </w:r>
      <w:proofErr w:type="spellStart"/>
      <w:r w:rsidR="002B2319" w:rsidRPr="00435433">
        <w:rPr>
          <w:i/>
        </w:rPr>
        <w:t>Topikmodellierung</w:t>
      </w:r>
      <w:proofErr w:type="spellEnd"/>
      <w:r w:rsidR="002B2319" w:rsidRPr="000E6A02">
        <w:t>)</w:t>
      </w:r>
      <w:r w:rsidRPr="000E6A02">
        <w:t xml:space="preserve"> </w:t>
      </w:r>
      <w:r w:rsidR="00B03757" w:rsidRPr="000E6A02">
        <w:t xml:space="preserve">individuelle </w:t>
      </w:r>
      <w:proofErr w:type="spellStart"/>
      <w:r w:rsidRPr="00066EA5">
        <w:rPr>
          <w:i/>
        </w:rPr>
        <w:t>Topiks</w:t>
      </w:r>
      <w:proofErr w:type="spellEnd"/>
      <w:r w:rsidRPr="000E6A02">
        <w:t xml:space="preserve"> (nicht </w:t>
      </w:r>
      <w:proofErr w:type="spellStart"/>
      <w:r w:rsidRPr="000E6A02">
        <w:t>Topik</w:t>
      </w:r>
      <w:r w:rsidRPr="000E6A02">
        <w:rPr>
          <w:i/>
        </w:rPr>
        <w:t>domänen</w:t>
      </w:r>
      <w:proofErr w:type="spellEnd"/>
      <w:r w:rsidR="001F2346" w:rsidRPr="000E6A02">
        <w:t xml:space="preserve">) aufgedeckt. </w:t>
      </w:r>
      <w:commentRangeEnd w:id="62"/>
      <w:r w:rsidR="002C0BB0">
        <w:rPr>
          <w:rStyle w:val="CommentReference"/>
        </w:rPr>
        <w:commentReference w:id="62"/>
      </w:r>
      <w:commentRangeStart w:id="63"/>
      <w:r w:rsidR="00A67452" w:rsidRPr="000E6A02">
        <w:t>Die</w:t>
      </w:r>
      <w:commentRangeEnd w:id="63"/>
      <w:r w:rsidR="005E0255">
        <w:rPr>
          <w:rStyle w:val="CommentReference"/>
        </w:rPr>
        <w:commentReference w:id="63"/>
      </w:r>
      <w:r w:rsidR="00A67452" w:rsidRPr="000E6A02">
        <w:t xml:space="preserve"> Cha</w:t>
      </w:r>
      <w:ins w:id="64" w:author="Felix" w:date="2016-06-30T14:29:00Z">
        <w:r w:rsidR="009E5A2F">
          <w:softHyphen/>
        </w:r>
      </w:ins>
      <w:r w:rsidR="00A67452" w:rsidRPr="000E6A02">
        <w:t>rak</w:t>
      </w:r>
      <w:ins w:id="65" w:author="Felix" w:date="2016-06-30T14:29:00Z">
        <w:r w:rsidR="009E5A2F">
          <w:softHyphen/>
        </w:r>
      </w:ins>
      <w:r w:rsidR="00A67452" w:rsidRPr="000E6A02">
        <w:t>te</w:t>
      </w:r>
      <w:ins w:id="66" w:author="Felix" w:date="2016-06-30T14:29:00Z">
        <w:r w:rsidR="009E5A2F">
          <w:softHyphen/>
        </w:r>
      </w:ins>
      <w:r w:rsidR="00A67452" w:rsidRPr="000E6A02">
        <w:t>ri</w:t>
      </w:r>
      <w:ins w:id="67" w:author="Felix" w:date="2016-06-30T14:30:00Z">
        <w:r w:rsidR="009E5A2F">
          <w:softHyphen/>
        </w:r>
      </w:ins>
      <w:r w:rsidR="00A67452" w:rsidRPr="000E6A02">
        <w:t>sie</w:t>
      </w:r>
      <w:ins w:id="68" w:author="Felix" w:date="2016-06-30T14:30:00Z">
        <w:r w:rsidR="009E5A2F">
          <w:softHyphen/>
        </w:r>
      </w:ins>
      <w:r w:rsidR="00A67452" w:rsidRPr="000E6A02">
        <w:t xml:space="preserve">rungen der einzelnen Dokumente in Bezug auf diese </w:t>
      </w:r>
      <w:proofErr w:type="spellStart"/>
      <w:r w:rsidR="00A67452" w:rsidRPr="000E6A02">
        <w:t>Topiks</w:t>
      </w:r>
      <w:proofErr w:type="spellEnd"/>
      <w:r w:rsidR="00A67452" w:rsidRPr="000E6A02">
        <w:t xml:space="preserve"> </w:t>
      </w:r>
      <w:r w:rsidR="008F5BFB" w:rsidRPr="000E6A02">
        <w:t>dienen</w:t>
      </w:r>
      <w:r w:rsidR="00CC7476" w:rsidRPr="000E6A02">
        <w:t xml:space="preserve"> im dritten Schritt als Trainingsdaten für ein überwachtes </w:t>
      </w:r>
      <w:r w:rsidR="008F5BFB" w:rsidRPr="000E6A02">
        <w:t xml:space="preserve">Lernverfahren, bei dem Dokumente den </w:t>
      </w:r>
      <w:r w:rsidR="00CC7476" w:rsidRPr="000E6A02">
        <w:t>zuvor manuell an</w:t>
      </w:r>
      <w:r w:rsidR="008F5BFB" w:rsidRPr="000E6A02">
        <w:t xml:space="preserve">notierten </w:t>
      </w:r>
      <w:proofErr w:type="spellStart"/>
      <w:r w:rsidR="008F5BFB" w:rsidRPr="000E6A02">
        <w:t>Topik</w:t>
      </w:r>
      <w:r w:rsidR="008F5BFB" w:rsidRPr="00066EA5">
        <w:t>domänen</w:t>
      </w:r>
      <w:proofErr w:type="spellEnd"/>
      <w:r w:rsidR="008F5BFB" w:rsidRPr="000E6A02">
        <w:t xml:space="preserve"> zugeordnet werden.</w:t>
      </w:r>
      <w:r w:rsidR="000A6943" w:rsidRPr="000E6A02">
        <w:t xml:space="preserve"> Dabei kombinieren w</w:t>
      </w:r>
      <w:r w:rsidR="00CA3E45" w:rsidRPr="000E6A02">
        <w:t xml:space="preserve">ir verschiedene Varianten der </w:t>
      </w:r>
      <w:proofErr w:type="spellStart"/>
      <w:r w:rsidR="000A6943" w:rsidRPr="000E6A02">
        <w:t>Korpusv</w:t>
      </w:r>
      <w:r w:rsidR="00CA3E45" w:rsidRPr="000E6A02">
        <w:t>orverarbeitung</w:t>
      </w:r>
      <w:proofErr w:type="spellEnd"/>
      <w:r w:rsidR="00CA3E45" w:rsidRPr="000E6A02">
        <w:t xml:space="preserve"> </w:t>
      </w:r>
      <w:r w:rsidR="000A6943" w:rsidRPr="000E6A02">
        <w:t xml:space="preserve">mit verschiedenen Parametern bei der </w:t>
      </w:r>
      <w:proofErr w:type="spellStart"/>
      <w:r w:rsidR="000A6943" w:rsidRPr="000E6A02">
        <w:t>Topikmodellierung</w:t>
      </w:r>
      <w:proofErr w:type="spellEnd"/>
      <w:r w:rsidR="000A6943" w:rsidRPr="000E6A02">
        <w:t xml:space="preserve"> und beim überwachten Lernen. </w:t>
      </w:r>
    </w:p>
    <w:p w14:paraId="125312CA" w14:textId="2108DA71" w:rsidR="001A6CA1" w:rsidRPr="000E6A02" w:rsidRDefault="00B154AF" w:rsidP="001A6CA1">
      <w:pPr>
        <w:pStyle w:val="Heading1"/>
      </w:pPr>
      <w:r w:rsidRPr="000E6A02">
        <w:t>Daten</w:t>
      </w:r>
      <w:r w:rsidR="00575A58" w:rsidRPr="000E6A02">
        <w:t xml:space="preserve"> </w:t>
      </w:r>
      <w:ins w:id="69" w:author="Konopka" w:date="2016-06-13T11:33:00Z">
        <w:r w:rsidR="001A0546">
          <w:t>und</w:t>
        </w:r>
      </w:ins>
      <w:r w:rsidR="00575A58" w:rsidRPr="000E6A02">
        <w:t xml:space="preserve"> Goldstandard</w:t>
      </w:r>
    </w:p>
    <w:p w14:paraId="0355FE7B" w14:textId="77777777" w:rsidR="001A6CA1" w:rsidRPr="000E6A02" w:rsidRDefault="001A6CA1" w:rsidP="001A6CA1"/>
    <w:p w14:paraId="50C20312" w14:textId="500DB6ED" w:rsidR="002412DB" w:rsidRPr="000E6A02" w:rsidRDefault="00575A58" w:rsidP="00575A58">
      <w:r w:rsidRPr="000E6A02">
        <w:t>Die Daten für unsere Untersuchung wurden</w:t>
      </w:r>
      <w:r w:rsidR="002C67FC">
        <w:t xml:space="preserve"> </w:t>
      </w:r>
      <w:r w:rsidRPr="000E6A02">
        <w:t xml:space="preserve">zwei verschiedenen Korpora </w:t>
      </w:r>
      <w:r w:rsidR="00FD4CBC">
        <w:t>entnommen</w:t>
      </w:r>
      <w:r w:rsidRPr="000E6A02">
        <w:t xml:space="preserve">: 870 Dokumente </w:t>
      </w:r>
      <w:r w:rsidR="00D44D73">
        <w:t xml:space="preserve">stammen </w:t>
      </w:r>
      <w:r w:rsidRPr="000E6A02">
        <w:t>aus DECOW14</w:t>
      </w:r>
      <w:r w:rsidR="00FB2DC5">
        <w:t>A</w:t>
      </w:r>
      <w:r w:rsidRPr="000E6A02">
        <w:t>, einem Korpus aus gecrawlten HTML-Dokumenten aus dem W</w:t>
      </w:r>
      <w:r w:rsidR="0094674E">
        <w:t xml:space="preserve">WW </w:t>
      </w:r>
      <w:r w:rsidRPr="000E6A02">
        <w:t>(</w:t>
      </w:r>
      <w:r w:rsidR="00980880" w:rsidRPr="000E6A02">
        <w:t xml:space="preserve">ca. </w:t>
      </w:r>
      <w:r w:rsidRPr="000E6A02">
        <w:t xml:space="preserve">17 Mio. Wörter; Schäfer </w:t>
      </w:r>
      <w:ins w:id="70" w:author="Wöllstein" w:date="2016-06-13T16:15:00Z">
        <w:r w:rsidR="00062EE2">
          <w:t>&amp;</w:t>
        </w:r>
      </w:ins>
      <w:r w:rsidRPr="000E6A02">
        <w:t xml:space="preserve"> Bildhauer 2012</w:t>
      </w:r>
      <w:r w:rsidR="007F230D">
        <w:t>; Schäfer 2015</w:t>
      </w:r>
      <w:r w:rsidRPr="000E6A02">
        <w:t>)</w:t>
      </w:r>
      <w:r w:rsidR="00D44D73">
        <w:t>.</w:t>
      </w:r>
      <w:r w:rsidRPr="000E6A02">
        <w:t xml:space="preserve"> </w:t>
      </w:r>
      <w:r w:rsidR="00D44D73">
        <w:t xml:space="preserve">Weitere </w:t>
      </w:r>
      <w:r w:rsidRPr="000E6A02">
        <w:t xml:space="preserve">886 Dokumente </w:t>
      </w:r>
      <w:r w:rsidR="00D44D73">
        <w:t xml:space="preserve">stammen </w:t>
      </w:r>
      <w:r w:rsidRPr="000E6A02">
        <w:t xml:space="preserve">aus </w:t>
      </w:r>
      <w:proofErr w:type="spellStart"/>
      <w:r w:rsidRPr="000E6A02">
        <w:t>DeReKo</w:t>
      </w:r>
      <w:proofErr w:type="spellEnd"/>
      <w:r w:rsidRPr="000E6A02">
        <w:t xml:space="preserve"> 2014-II, das überwiegend </w:t>
      </w:r>
      <w:r w:rsidRPr="000E6A02">
        <w:lastRenderedPageBreak/>
        <w:t>Zeitungstexte enthält (</w:t>
      </w:r>
      <w:r w:rsidR="00980880" w:rsidRPr="000E6A02">
        <w:t xml:space="preserve">ca. </w:t>
      </w:r>
      <w:r w:rsidRPr="000E6A02">
        <w:t xml:space="preserve">28 Mio. Wörter; Kupietz et al. 2010). </w:t>
      </w:r>
      <w:r w:rsidR="0046728B" w:rsidRPr="000E6A02">
        <w:t>Die Auswahl der Korpora</w:t>
      </w:r>
      <w:r w:rsidR="00854B92" w:rsidRPr="000E6A02">
        <w:t xml:space="preserve"> ist </w:t>
      </w:r>
      <w:r w:rsidR="00AE07FE">
        <w:t>naheliegend</w:t>
      </w:r>
      <w:r w:rsidR="00854B92" w:rsidRPr="000E6A02">
        <w:t xml:space="preserve">, </w:t>
      </w:r>
      <w:r w:rsidR="00AE07FE">
        <w:t>weil</w:t>
      </w:r>
      <w:r w:rsidR="00AE07FE" w:rsidRPr="000E6A02">
        <w:t xml:space="preserve"> </w:t>
      </w:r>
      <w:r w:rsidR="00854B92" w:rsidRPr="000E6A02">
        <w:t xml:space="preserve">neben </w:t>
      </w:r>
      <w:commentRangeStart w:id="71"/>
      <w:r w:rsidR="00854B92" w:rsidRPr="000E6A02">
        <w:t>Gemeinsamkeiten</w:t>
      </w:r>
      <w:commentRangeEnd w:id="71"/>
      <w:r w:rsidR="00062EE2">
        <w:rPr>
          <w:rStyle w:val="CommentReference"/>
        </w:rPr>
        <w:commentReference w:id="71"/>
      </w:r>
      <w:r w:rsidR="00854B92" w:rsidRPr="000E6A02">
        <w:t xml:space="preserve"> auch deutliche Unterschiede </w:t>
      </w:r>
      <w:r w:rsidR="00AE07FE">
        <w:t xml:space="preserve">zwischen den Korpora </w:t>
      </w:r>
      <w:r w:rsidR="00FD19FA" w:rsidRPr="000E6A02">
        <w:t xml:space="preserve">in der Verteilung von </w:t>
      </w:r>
      <w:proofErr w:type="spellStart"/>
      <w:r w:rsidR="00FD19FA" w:rsidRPr="000E6A02">
        <w:t>Topiks</w:t>
      </w:r>
      <w:proofErr w:type="spellEnd"/>
      <w:r w:rsidR="00FD19FA" w:rsidRPr="000E6A02">
        <w:t xml:space="preserve"> </w:t>
      </w:r>
      <w:r w:rsidR="00AE07FE">
        <w:t>zu erwarten sind</w:t>
      </w:r>
      <w:ins w:id="72" w:author="Felix" w:date="2016-06-30T12:37:00Z">
        <w:r w:rsidR="001C6B37">
          <w:t>.</w:t>
        </w:r>
      </w:ins>
      <w:ins w:id="73" w:author="Felix" w:date="2016-06-30T12:34:00Z">
        <w:r w:rsidR="001C6B37">
          <w:t xml:space="preserve"> </w:t>
        </w:r>
      </w:ins>
      <w:ins w:id="74" w:author="Felix" w:date="2016-06-30T12:38:00Z">
        <w:r w:rsidR="001B0B1B">
          <w:t>Dass d</w:t>
        </w:r>
      </w:ins>
      <w:ins w:id="75" w:author="Felix" w:date="2016-06-30T12:37:00Z">
        <w:r w:rsidR="00A95119">
          <w:t xml:space="preserve">iese Annahme zutreffend </w:t>
        </w:r>
      </w:ins>
      <w:ins w:id="76" w:author="Felix" w:date="2016-06-30T12:38:00Z">
        <w:r w:rsidR="001B0B1B">
          <w:t xml:space="preserve">ist, zeigt </w:t>
        </w:r>
      </w:ins>
      <w:ins w:id="77" w:author="Felix" w:date="2016-06-30T12:34:00Z">
        <w:r w:rsidR="00BD463E">
          <w:t>Abbildung 1</w:t>
        </w:r>
      </w:ins>
      <w:ins w:id="78" w:author="Felix" w:date="2016-06-30T12:37:00Z">
        <w:r w:rsidR="001C6B37">
          <w:t>.</w:t>
        </w:r>
      </w:ins>
      <w:r w:rsidR="00854B92" w:rsidRPr="000E6A02">
        <w:t xml:space="preserve"> Eine wichtige Frage ist, ob </w:t>
      </w:r>
      <w:r w:rsidR="005A1B83">
        <w:t>ein</w:t>
      </w:r>
      <w:r w:rsidR="00504920" w:rsidRPr="000E6A02">
        <w:t xml:space="preserve"> heterogene</w:t>
      </w:r>
      <w:r w:rsidR="005A1B83">
        <w:t>r</w:t>
      </w:r>
      <w:r w:rsidR="00504920" w:rsidRPr="000E6A02">
        <w:t xml:space="preserve"> Datensatz </w:t>
      </w:r>
      <w:r w:rsidR="00854B92" w:rsidRPr="000E6A02">
        <w:t xml:space="preserve">für </w:t>
      </w:r>
      <w:r w:rsidR="005A1B83">
        <w:t>unser</w:t>
      </w:r>
      <w:r w:rsidR="005A1B83" w:rsidRPr="000E6A02">
        <w:t xml:space="preserve"> </w:t>
      </w:r>
      <w:r w:rsidR="005A1B83">
        <w:t>Verfahren</w:t>
      </w:r>
      <w:r w:rsidR="00854B92" w:rsidRPr="000E6A02">
        <w:t xml:space="preserve"> </w:t>
      </w:r>
      <w:r w:rsidR="00504920" w:rsidRPr="000E6A02">
        <w:t xml:space="preserve">geeignet ist oder </w:t>
      </w:r>
      <w:r w:rsidR="005A1B83">
        <w:t xml:space="preserve">ob </w:t>
      </w:r>
      <w:r w:rsidR="00504920" w:rsidRPr="000E6A02">
        <w:t>Daten aus derart verschiedenen Korpora besser get</w:t>
      </w:r>
      <w:r w:rsidR="00D04FCB" w:rsidRPr="000E6A02">
        <w:t>rennt verarbeitet werden</w:t>
      </w:r>
      <w:r w:rsidR="00504920" w:rsidRPr="000E6A02">
        <w:t>.</w:t>
      </w:r>
      <w:r w:rsidR="00792FB9" w:rsidRPr="000E6A02">
        <w:t xml:space="preserve"> </w:t>
      </w:r>
    </w:p>
    <w:p w14:paraId="291599E2" w14:textId="64EC71EC" w:rsidR="007A61CE" w:rsidRPr="000E6A02" w:rsidRDefault="002412DB" w:rsidP="00E460EE">
      <w:r w:rsidRPr="000E6A02">
        <w:t>Die Dokumente wurden manuell nach dem</w:t>
      </w:r>
      <w:r w:rsidR="00792FB9" w:rsidRPr="000E6A02">
        <w:t xml:space="preserve"> </w:t>
      </w:r>
      <w:proofErr w:type="spellStart"/>
      <w:r w:rsidR="0027039D" w:rsidRPr="000E6A02">
        <w:t>C</w:t>
      </w:r>
      <w:r w:rsidR="0027039D">
        <w:t>OW</w:t>
      </w:r>
      <w:r w:rsidR="0027039D" w:rsidRPr="000E6A02">
        <w:t>Ca</w:t>
      </w:r>
      <w:r w:rsidR="0027039D">
        <w:t>t</w:t>
      </w:r>
      <w:proofErr w:type="spellEnd"/>
      <w:r w:rsidRPr="000E6A02">
        <w:t>-Klassifikationsschema</w:t>
      </w:r>
      <w:r w:rsidR="009C7EA4">
        <w:rPr>
          <w:rStyle w:val="FootnoteReference"/>
        </w:rPr>
        <w:footnoteReference w:id="4"/>
      </w:r>
      <w:r w:rsidR="009C7EA4">
        <w:t xml:space="preserve"> </w:t>
      </w:r>
      <w:r w:rsidR="00DC7686">
        <w:t xml:space="preserve">(Schäfer &amp; Bildhauer 2012) </w:t>
      </w:r>
      <w:r w:rsidR="009C7EA4">
        <w:t>annotiert</w:t>
      </w:r>
      <w:r w:rsidR="00E460EE" w:rsidRPr="000E6A02">
        <w:t xml:space="preserve">, das wiederum auf Arbeiten von </w:t>
      </w:r>
      <w:proofErr w:type="spellStart"/>
      <w:r w:rsidR="00AA07C1" w:rsidRPr="000E6A02">
        <w:t>Sharoff</w:t>
      </w:r>
      <w:proofErr w:type="spellEnd"/>
      <w:r w:rsidR="00AA07C1" w:rsidRPr="000E6A02">
        <w:t xml:space="preserve"> (2006) aufbaut. Ziel</w:t>
      </w:r>
      <w:r w:rsidR="00BD1151" w:rsidRPr="000E6A02">
        <w:t>größe</w:t>
      </w:r>
      <w:r w:rsidR="00AA07C1" w:rsidRPr="000E6A02">
        <w:t xml:space="preserve"> bei</w:t>
      </w:r>
      <w:r w:rsidR="00F77702" w:rsidRPr="000E6A02">
        <w:t xml:space="preserve">m Aufbau </w:t>
      </w:r>
      <w:r w:rsidR="00AA07C1" w:rsidRPr="000E6A02">
        <w:t>des Schemas war eine moderate Anzahl von</w:t>
      </w:r>
      <w:r w:rsidR="00E22DCE">
        <w:t xml:space="preserve"> ca. 10–20</w:t>
      </w:r>
      <w:r w:rsidR="00AA07C1" w:rsidRPr="000E6A02">
        <w:t xml:space="preserve"> </w:t>
      </w:r>
      <w:proofErr w:type="spellStart"/>
      <w:r w:rsidR="00AA07C1" w:rsidRPr="000E6A02">
        <w:t>Topik</w:t>
      </w:r>
      <w:r w:rsidR="00AA07C1" w:rsidRPr="00BD00BF">
        <w:t>domänen</w:t>
      </w:r>
      <w:proofErr w:type="spellEnd"/>
      <w:r w:rsidR="00AA07C1" w:rsidRPr="000E6A02">
        <w:t xml:space="preserve">. </w:t>
      </w:r>
      <w:r w:rsidR="00AA07C1" w:rsidRPr="000E6A02">
        <w:rPr>
          <w:bCs/>
        </w:rPr>
        <w:t>Die Taxon</w:t>
      </w:r>
      <w:r w:rsidR="00CF16A0">
        <w:rPr>
          <w:bCs/>
        </w:rPr>
        <w:t>o</w:t>
      </w:r>
      <w:r w:rsidR="00AA07C1" w:rsidRPr="000E6A02">
        <w:rPr>
          <w:bCs/>
        </w:rPr>
        <w:t>mie wurde in mehreren Annotationsdurchläufen</w:t>
      </w:r>
      <w:r w:rsidR="00CD3392" w:rsidRPr="000E6A02">
        <w:rPr>
          <w:bCs/>
        </w:rPr>
        <w:t xml:space="preserve"> entwi</w:t>
      </w:r>
      <w:r w:rsidR="00C32FEF" w:rsidRPr="000E6A02">
        <w:rPr>
          <w:bCs/>
        </w:rPr>
        <w:t>ckelt und angepasst</w:t>
      </w:r>
      <w:r w:rsidR="00637542">
        <w:rPr>
          <w:bCs/>
        </w:rPr>
        <w:t xml:space="preserve">. </w:t>
      </w:r>
      <w:r w:rsidR="007A61CE" w:rsidRPr="000E6A02">
        <w:t>Die von uns</w:t>
      </w:r>
      <w:r w:rsidR="00E6101F">
        <w:t xml:space="preserve"> hier</w:t>
      </w:r>
      <w:r w:rsidR="007A61CE" w:rsidRPr="000E6A02">
        <w:t xml:space="preserve"> verwendete Version </w:t>
      </w:r>
      <w:r w:rsidR="00225697" w:rsidRPr="000E6A02">
        <w:t xml:space="preserve">umfasst </w:t>
      </w:r>
      <w:r w:rsidR="00CA597A" w:rsidRPr="000E6A02">
        <w:t xml:space="preserve">die </w:t>
      </w:r>
      <w:r w:rsidR="004E5DD6">
        <w:t xml:space="preserve">folgenden </w:t>
      </w:r>
      <w:r w:rsidR="00BA3919" w:rsidRPr="000E6A02">
        <w:t>13 Kategorien</w:t>
      </w:r>
      <w:r w:rsidR="004E5DD6">
        <w:t>:</w:t>
      </w:r>
      <w:r w:rsidR="004E5DD6" w:rsidRPr="000E6A02">
        <w:t xml:space="preserve"> </w:t>
      </w:r>
    </w:p>
    <w:p w14:paraId="2D6ADF2C" w14:textId="36439CA0" w:rsidR="007A61CE" w:rsidRPr="000E6A02" w:rsidRDefault="007A61CE" w:rsidP="00575A58"/>
    <w:tbl>
      <w:tblPr>
        <w:tblStyle w:val="TableGrid"/>
        <w:tblW w:w="6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2552"/>
      </w:tblGrid>
      <w:tr w:rsidR="00B46D4D" w:rsidRPr="000E6A02" w14:paraId="686D51DA" w14:textId="77777777" w:rsidTr="00B46D4D">
        <w:tc>
          <w:tcPr>
            <w:tcW w:w="3652" w:type="dxa"/>
          </w:tcPr>
          <w:p w14:paraId="594D46D7" w14:textId="7BCD8B02" w:rsidR="00B46D4D" w:rsidRPr="000E6A02" w:rsidRDefault="00B46D4D" w:rsidP="00575A58">
            <w:pPr>
              <w:rPr>
                <w:i/>
              </w:rPr>
            </w:pPr>
            <w:r w:rsidRPr="000E6A02">
              <w:rPr>
                <w:i/>
              </w:rPr>
              <w:t>∙ Science</w:t>
            </w:r>
          </w:p>
        </w:tc>
        <w:tc>
          <w:tcPr>
            <w:tcW w:w="2552" w:type="dxa"/>
          </w:tcPr>
          <w:p w14:paraId="04A38E2F" w14:textId="175ACA5C" w:rsidR="00B46D4D" w:rsidRPr="000E6A02" w:rsidRDefault="00B46D4D" w:rsidP="00575A58">
            <w:pPr>
              <w:rPr>
                <w:i/>
              </w:rPr>
            </w:pPr>
            <w:r w:rsidRPr="000E6A02">
              <w:rPr>
                <w:i/>
              </w:rPr>
              <w:t>∙ Technology</w:t>
            </w:r>
          </w:p>
        </w:tc>
      </w:tr>
      <w:tr w:rsidR="00B46D4D" w:rsidRPr="000E6A02" w14:paraId="2AE6F935" w14:textId="77777777" w:rsidTr="00B46D4D">
        <w:tc>
          <w:tcPr>
            <w:tcW w:w="3652" w:type="dxa"/>
          </w:tcPr>
          <w:p w14:paraId="44E9F961" w14:textId="757E70C7" w:rsidR="00B46D4D" w:rsidRPr="000E6A02" w:rsidRDefault="00B46D4D" w:rsidP="00575A58">
            <w:pPr>
              <w:rPr>
                <w:i/>
              </w:rPr>
            </w:pPr>
            <w:r w:rsidRPr="000E6A02">
              <w:rPr>
                <w:i/>
              </w:rPr>
              <w:t xml:space="preserve">∙ </w:t>
            </w:r>
            <w:proofErr w:type="spellStart"/>
            <w:r w:rsidRPr="000E6A02">
              <w:rPr>
                <w:i/>
              </w:rPr>
              <w:t>History</w:t>
            </w:r>
            <w:proofErr w:type="spellEnd"/>
          </w:p>
        </w:tc>
        <w:tc>
          <w:tcPr>
            <w:tcW w:w="2552" w:type="dxa"/>
          </w:tcPr>
          <w:p w14:paraId="5F10C844" w14:textId="6359E56E" w:rsidR="00B46D4D" w:rsidRPr="000E6A02" w:rsidRDefault="00B46D4D" w:rsidP="00575A58">
            <w:pPr>
              <w:rPr>
                <w:i/>
              </w:rPr>
            </w:pPr>
            <w:r w:rsidRPr="000E6A02">
              <w:rPr>
                <w:i/>
              </w:rPr>
              <w:t>∙ Business</w:t>
            </w:r>
          </w:p>
        </w:tc>
      </w:tr>
      <w:tr w:rsidR="00B46D4D" w:rsidRPr="000E6A02" w14:paraId="529C8B8D" w14:textId="77777777" w:rsidTr="00B46D4D">
        <w:tc>
          <w:tcPr>
            <w:tcW w:w="3652" w:type="dxa"/>
          </w:tcPr>
          <w:p w14:paraId="79F3402A" w14:textId="79A883BB" w:rsidR="00B46D4D" w:rsidRPr="000E6A02" w:rsidRDefault="00B46D4D" w:rsidP="00575A58">
            <w:pPr>
              <w:rPr>
                <w:i/>
              </w:rPr>
            </w:pPr>
            <w:r w:rsidRPr="000E6A02">
              <w:rPr>
                <w:i/>
              </w:rPr>
              <w:t xml:space="preserve">∙ </w:t>
            </w:r>
            <w:proofErr w:type="spellStart"/>
            <w:r w:rsidRPr="000E6A02">
              <w:rPr>
                <w:i/>
              </w:rPr>
              <w:t>Philosophy</w:t>
            </w:r>
            <w:proofErr w:type="spellEnd"/>
          </w:p>
        </w:tc>
        <w:tc>
          <w:tcPr>
            <w:tcW w:w="2552" w:type="dxa"/>
          </w:tcPr>
          <w:p w14:paraId="03F18A44" w14:textId="0A92D296" w:rsidR="00B46D4D" w:rsidRPr="000E6A02" w:rsidRDefault="00B46D4D" w:rsidP="00575A58">
            <w:pPr>
              <w:rPr>
                <w:i/>
              </w:rPr>
            </w:pPr>
            <w:r w:rsidRPr="000E6A02">
              <w:rPr>
                <w:i/>
              </w:rPr>
              <w:t xml:space="preserve">∙ </w:t>
            </w:r>
            <w:proofErr w:type="spellStart"/>
            <w:r w:rsidRPr="000E6A02">
              <w:rPr>
                <w:i/>
              </w:rPr>
              <w:t>Beliefs</w:t>
            </w:r>
            <w:proofErr w:type="spellEnd"/>
          </w:p>
        </w:tc>
      </w:tr>
      <w:tr w:rsidR="00B46D4D" w:rsidRPr="000E6A02" w14:paraId="41E659CB" w14:textId="77777777" w:rsidTr="00B46D4D">
        <w:tc>
          <w:tcPr>
            <w:tcW w:w="3652" w:type="dxa"/>
          </w:tcPr>
          <w:p w14:paraId="5AA27E55" w14:textId="2342FE40" w:rsidR="00B46D4D" w:rsidRPr="000E6A02" w:rsidRDefault="00B46D4D" w:rsidP="00575A58">
            <w:pPr>
              <w:rPr>
                <w:i/>
              </w:rPr>
            </w:pPr>
            <w:r w:rsidRPr="000E6A02">
              <w:rPr>
                <w:i/>
              </w:rPr>
              <w:t>∙ Public-Life-</w:t>
            </w:r>
            <w:proofErr w:type="spellStart"/>
            <w:r w:rsidRPr="000E6A02">
              <w:rPr>
                <w:i/>
              </w:rPr>
              <w:t>and</w:t>
            </w:r>
            <w:proofErr w:type="spellEnd"/>
            <w:r w:rsidRPr="000E6A02">
              <w:rPr>
                <w:i/>
              </w:rPr>
              <w:t>-Infra</w:t>
            </w:r>
            <w:r w:rsidRPr="000E6A02">
              <w:rPr>
                <w:i/>
              </w:rPr>
              <w:softHyphen/>
              <w:t>structure</w:t>
            </w:r>
          </w:p>
        </w:tc>
        <w:tc>
          <w:tcPr>
            <w:tcW w:w="2552" w:type="dxa"/>
          </w:tcPr>
          <w:p w14:paraId="26D5621D" w14:textId="12177E53" w:rsidR="00B46D4D" w:rsidRPr="000E6A02" w:rsidRDefault="00B46D4D" w:rsidP="00575A58">
            <w:pPr>
              <w:rPr>
                <w:i/>
              </w:rPr>
            </w:pPr>
            <w:r w:rsidRPr="000E6A02">
              <w:rPr>
                <w:i/>
              </w:rPr>
              <w:t>∙ Politics-</w:t>
            </w:r>
            <w:proofErr w:type="spellStart"/>
            <w:r w:rsidRPr="000E6A02">
              <w:rPr>
                <w:i/>
              </w:rPr>
              <w:t>and</w:t>
            </w:r>
            <w:proofErr w:type="spellEnd"/>
            <w:r w:rsidRPr="000E6A02">
              <w:rPr>
                <w:i/>
              </w:rPr>
              <w:t>-Society</w:t>
            </w:r>
          </w:p>
        </w:tc>
      </w:tr>
      <w:tr w:rsidR="00B46D4D" w:rsidRPr="000E6A02" w14:paraId="3E8DF596" w14:textId="77777777" w:rsidTr="00B46D4D">
        <w:tc>
          <w:tcPr>
            <w:tcW w:w="3652" w:type="dxa"/>
          </w:tcPr>
          <w:p w14:paraId="3D0F9B7C" w14:textId="0F152C91" w:rsidR="00B46D4D" w:rsidRPr="000E6A02" w:rsidRDefault="00B46D4D" w:rsidP="00575A58">
            <w:pPr>
              <w:rPr>
                <w:i/>
              </w:rPr>
            </w:pPr>
            <w:r w:rsidRPr="000E6A02">
              <w:rPr>
                <w:i/>
              </w:rPr>
              <w:t xml:space="preserve">∙ </w:t>
            </w:r>
            <w:proofErr w:type="spellStart"/>
            <w:r w:rsidRPr="000E6A02">
              <w:rPr>
                <w:i/>
              </w:rPr>
              <w:t>Individuals</w:t>
            </w:r>
            <w:proofErr w:type="spellEnd"/>
          </w:p>
        </w:tc>
        <w:tc>
          <w:tcPr>
            <w:tcW w:w="2552" w:type="dxa"/>
          </w:tcPr>
          <w:p w14:paraId="1ACCBC9D" w14:textId="12760FFE" w:rsidR="00B46D4D" w:rsidRPr="000E6A02" w:rsidRDefault="00B46D4D" w:rsidP="00575A58">
            <w:pPr>
              <w:rPr>
                <w:i/>
              </w:rPr>
            </w:pPr>
            <w:r w:rsidRPr="000E6A02">
              <w:rPr>
                <w:i/>
              </w:rPr>
              <w:t>∙ Medical</w:t>
            </w:r>
          </w:p>
        </w:tc>
      </w:tr>
      <w:tr w:rsidR="00B46D4D" w:rsidRPr="000E6A02" w14:paraId="4D019463" w14:textId="77777777" w:rsidTr="00B46D4D">
        <w:tc>
          <w:tcPr>
            <w:tcW w:w="3652" w:type="dxa"/>
          </w:tcPr>
          <w:p w14:paraId="06F75A20" w14:textId="4822A147" w:rsidR="00B46D4D" w:rsidRPr="000E6A02" w:rsidRDefault="00B46D4D" w:rsidP="00575A58">
            <w:pPr>
              <w:rPr>
                <w:i/>
              </w:rPr>
            </w:pPr>
            <w:r w:rsidRPr="000E6A02">
              <w:rPr>
                <w:i/>
              </w:rPr>
              <w:t>∙ Law</w:t>
            </w:r>
          </w:p>
        </w:tc>
        <w:tc>
          <w:tcPr>
            <w:tcW w:w="2552" w:type="dxa"/>
          </w:tcPr>
          <w:p w14:paraId="5A493EBD" w14:textId="663716F1" w:rsidR="00B46D4D" w:rsidRPr="000E6A02" w:rsidRDefault="00B46D4D" w:rsidP="00575A58">
            <w:pPr>
              <w:rPr>
                <w:i/>
              </w:rPr>
            </w:pPr>
            <w:r w:rsidRPr="000E6A02">
              <w:rPr>
                <w:i/>
              </w:rPr>
              <w:t>∙ Fine-Arts</w:t>
            </w:r>
          </w:p>
        </w:tc>
      </w:tr>
      <w:tr w:rsidR="00B46D4D" w:rsidRPr="000E6A02" w14:paraId="70E41CF8" w14:textId="77777777" w:rsidTr="00B46D4D">
        <w:tc>
          <w:tcPr>
            <w:tcW w:w="3652" w:type="dxa"/>
          </w:tcPr>
          <w:p w14:paraId="30208FE6" w14:textId="2084CB0F" w:rsidR="00B46D4D" w:rsidRPr="000E6A02" w:rsidRDefault="00B46D4D" w:rsidP="00575A58">
            <w:pPr>
              <w:rPr>
                <w:i/>
              </w:rPr>
            </w:pPr>
            <w:r w:rsidRPr="000E6A02">
              <w:rPr>
                <w:i/>
              </w:rPr>
              <w:t>∙ Life-</w:t>
            </w:r>
            <w:proofErr w:type="spellStart"/>
            <w:r w:rsidRPr="000E6A02">
              <w:rPr>
                <w:i/>
              </w:rPr>
              <w:t>and</w:t>
            </w:r>
            <w:proofErr w:type="spellEnd"/>
            <w:r w:rsidRPr="000E6A02">
              <w:rPr>
                <w:i/>
              </w:rPr>
              <w:t>-</w:t>
            </w:r>
            <w:proofErr w:type="spellStart"/>
            <w:r w:rsidRPr="000E6A02">
              <w:rPr>
                <w:i/>
              </w:rPr>
              <w:t>Leisure</w:t>
            </w:r>
            <w:proofErr w:type="spellEnd"/>
          </w:p>
        </w:tc>
        <w:tc>
          <w:tcPr>
            <w:tcW w:w="2552" w:type="dxa"/>
          </w:tcPr>
          <w:p w14:paraId="6C3D2A8B" w14:textId="77777777" w:rsidR="00B46D4D" w:rsidRPr="000E6A02" w:rsidRDefault="00B46D4D" w:rsidP="00CA597A">
            <w:pPr>
              <w:keepNext/>
              <w:rPr>
                <w:i/>
              </w:rPr>
            </w:pPr>
          </w:p>
        </w:tc>
      </w:tr>
      <w:tr w:rsidR="00CA597A" w:rsidRPr="000E6A02" w14:paraId="455BEDA9" w14:textId="77777777" w:rsidTr="00B46D4D">
        <w:tc>
          <w:tcPr>
            <w:tcW w:w="3652" w:type="dxa"/>
          </w:tcPr>
          <w:p w14:paraId="0E2D3CCF" w14:textId="77777777" w:rsidR="00CA597A" w:rsidRPr="000E6A02" w:rsidRDefault="00CA597A" w:rsidP="00575A58">
            <w:pPr>
              <w:rPr>
                <w:i/>
              </w:rPr>
            </w:pPr>
          </w:p>
        </w:tc>
        <w:tc>
          <w:tcPr>
            <w:tcW w:w="2552" w:type="dxa"/>
          </w:tcPr>
          <w:p w14:paraId="78829A07" w14:textId="77777777" w:rsidR="00CA597A" w:rsidRPr="000E6A02" w:rsidRDefault="00CA597A" w:rsidP="00033A9A">
            <w:pPr>
              <w:keepNext/>
              <w:rPr>
                <w:i/>
              </w:rPr>
            </w:pPr>
          </w:p>
        </w:tc>
      </w:tr>
    </w:tbl>
    <w:p w14:paraId="413B7449" w14:textId="77777777" w:rsidR="00173309" w:rsidRPr="000E6A02" w:rsidRDefault="00173309" w:rsidP="00173309"/>
    <w:p w14:paraId="3217D3C4" w14:textId="2577F00E" w:rsidR="000B2D86" w:rsidRPr="000E6A02" w:rsidRDefault="00D55B3C" w:rsidP="00173309">
      <w:r w:rsidRPr="000E6A02">
        <w:t xml:space="preserve">Abbildung </w:t>
      </w:r>
      <w:r w:rsidR="004E5DD6">
        <w:t>1</w:t>
      </w:r>
      <w:r w:rsidRPr="000E6A02">
        <w:t xml:space="preserve"> zeigt die Verteilung dieser Kategorien in den </w:t>
      </w:r>
      <w:r w:rsidR="00FB2DC5">
        <w:t xml:space="preserve">manuell annotierten </w:t>
      </w:r>
      <w:r w:rsidRPr="000E6A02">
        <w:t>Stichproben</w:t>
      </w:r>
      <w:r w:rsidR="00941D81" w:rsidRPr="000E6A02">
        <w:t>. Die Schriftgröße spiegelt den Anteil der jeweiligen Kategorie wider. In beiden K</w:t>
      </w:r>
      <w:r w:rsidR="009A1BE8" w:rsidRPr="000E6A02">
        <w:t>orpora dominieren Texte über Freizeitthemen (</w:t>
      </w:r>
      <w:r w:rsidR="00876CF0" w:rsidRPr="000E6A02">
        <w:rPr>
          <w:i/>
        </w:rPr>
        <w:t xml:space="preserve">Life </w:t>
      </w:r>
      <w:proofErr w:type="spellStart"/>
      <w:r w:rsidR="00876CF0" w:rsidRPr="000E6A02">
        <w:rPr>
          <w:i/>
        </w:rPr>
        <w:t>and</w:t>
      </w:r>
      <w:proofErr w:type="spellEnd"/>
      <w:r w:rsidR="00876CF0" w:rsidRPr="000E6A02">
        <w:rPr>
          <w:i/>
        </w:rPr>
        <w:t xml:space="preserve"> </w:t>
      </w:r>
      <w:proofErr w:type="spellStart"/>
      <w:r w:rsidR="00876CF0" w:rsidRPr="000E6A02">
        <w:rPr>
          <w:i/>
        </w:rPr>
        <w:t>Leisure</w:t>
      </w:r>
      <w:proofErr w:type="spellEnd"/>
      <w:r w:rsidR="009A1BE8" w:rsidRPr="000E6A02">
        <w:t xml:space="preserve">). </w:t>
      </w:r>
      <w:r w:rsidR="00BC0D0B">
        <w:t>In</w:t>
      </w:r>
      <w:r w:rsidR="009A1BE8" w:rsidRPr="000E6A02">
        <w:t xml:space="preserve"> DECOW14</w:t>
      </w:r>
      <w:r w:rsidR="00FB2DC5">
        <w:t>A</w:t>
      </w:r>
      <w:r w:rsidR="009A1BE8" w:rsidRPr="000E6A02">
        <w:t xml:space="preserve"> (links) sind darüber hinaus Texte über Kunst oder Wir</w:t>
      </w:r>
      <w:r w:rsidR="00751CAA" w:rsidRPr="000E6A02">
        <w:t>tschaft</w:t>
      </w:r>
      <w:r w:rsidR="00FB2DC5">
        <w:t xml:space="preserve"> häufig</w:t>
      </w:r>
      <w:r w:rsidR="00751CAA" w:rsidRPr="000E6A02">
        <w:t xml:space="preserve">, während in </w:t>
      </w:r>
      <w:proofErr w:type="spellStart"/>
      <w:r w:rsidR="00751CAA" w:rsidRPr="000E6A02">
        <w:t>DeReKo</w:t>
      </w:r>
      <w:proofErr w:type="spellEnd"/>
      <w:r w:rsidR="00751CAA" w:rsidRPr="000E6A02">
        <w:t>-Texten</w:t>
      </w:r>
      <w:r w:rsidR="000B344C">
        <w:t xml:space="preserve"> </w:t>
      </w:r>
      <w:r w:rsidR="00751CAA" w:rsidRPr="000E6A02">
        <w:t xml:space="preserve">Themen </w:t>
      </w:r>
      <w:r w:rsidR="00751CAA" w:rsidRPr="000E6A02">
        <w:lastRenderedPageBreak/>
        <w:t>aus den Bereichen Politik, Gesellschaft und öffentliche Einrichtungen</w:t>
      </w:r>
      <w:r w:rsidR="00FB2DC5">
        <w:t xml:space="preserve"> bzw. </w:t>
      </w:r>
      <w:r w:rsidR="00751CAA" w:rsidRPr="000E6A02">
        <w:t>Infrastruktur vorherrschen.</w:t>
      </w:r>
    </w:p>
    <w:p w14:paraId="04DC815D" w14:textId="77777777" w:rsidR="00D55B3C" w:rsidRPr="000E6A02" w:rsidRDefault="00D55B3C" w:rsidP="00173309"/>
    <w:p w14:paraId="0962B2A3" w14:textId="77777777" w:rsidR="00A51D7B" w:rsidRPr="000E6A02" w:rsidRDefault="00A51D7B" w:rsidP="00A51D7B"/>
    <w:p w14:paraId="3123A928" w14:textId="5B107F98" w:rsidR="000155BC" w:rsidRDefault="000155BC" w:rsidP="000155BC">
      <w:pPr>
        <w:keepNext/>
        <w:rPr>
          <w:ins w:id="80" w:author="Felix" w:date="2016-06-29T17:40:00Z"/>
        </w:rPr>
      </w:pPr>
    </w:p>
    <w:p w14:paraId="40E67649" w14:textId="77777777" w:rsidR="00AF53EC" w:rsidRDefault="00AF53EC" w:rsidP="000155BC">
      <w:pPr>
        <w:keepNext/>
        <w:rPr>
          <w:ins w:id="81" w:author="Felix" w:date="2016-06-29T17:40:00Z"/>
        </w:rPr>
      </w:pPr>
    </w:p>
    <w:p w14:paraId="645497DF" w14:textId="77777777" w:rsidR="00AF53EC" w:rsidRDefault="00AF53EC" w:rsidP="000155BC">
      <w:pPr>
        <w:keepNext/>
      </w:pPr>
    </w:p>
    <w:p w14:paraId="78FD620E" w14:textId="736CF8B4" w:rsidR="00E31644" w:rsidRPr="000E6A02" w:rsidRDefault="004E5DD6" w:rsidP="00E31644">
      <w:del w:id="82" w:author="Felix" w:date="2016-06-30T14:28:00Z">
        <w:r w:rsidDel="001C6090">
          <w:delText xml:space="preserve">  </w:delText>
        </w:r>
      </w:del>
      <w:commentRangeStart w:id="83"/>
      <w:r>
        <w:t>[Abbildung 1</w:t>
      </w:r>
      <w:r w:rsidR="00E31644" w:rsidRPr="000E6A02">
        <w:t xml:space="preserve"> hier (decow-dereko-cattle-dist</w:t>
      </w:r>
      <w:ins w:id="84" w:author="Felix" w:date="2016-06-30T14:11:00Z">
        <w:r w:rsidR="008760B6">
          <w:t>-bw</w:t>
        </w:r>
      </w:ins>
      <w:r w:rsidR="00E31644" w:rsidRPr="000E6A02">
        <w:t>.</w:t>
      </w:r>
      <w:commentRangeStart w:id="85"/>
      <w:r w:rsidR="00E31644" w:rsidRPr="000E6A02">
        <w:t>pdf</w:t>
      </w:r>
      <w:commentRangeEnd w:id="85"/>
      <w:r w:rsidR="00613B81">
        <w:rPr>
          <w:rStyle w:val="CommentReference"/>
        </w:rPr>
        <w:commentReference w:id="85"/>
      </w:r>
      <w:r w:rsidR="00E31644" w:rsidRPr="000E6A02">
        <w:t>)]</w:t>
      </w:r>
      <w:commentRangeEnd w:id="83"/>
      <w:r w:rsidR="005A49A2">
        <w:rPr>
          <w:rStyle w:val="CommentReference"/>
        </w:rPr>
        <w:commentReference w:id="83"/>
      </w:r>
    </w:p>
    <w:p w14:paraId="3FBAB6A3" w14:textId="77777777" w:rsidR="00E31644" w:rsidRPr="000E6A02" w:rsidRDefault="00E31644" w:rsidP="000155BC">
      <w:pPr>
        <w:keepNext/>
      </w:pPr>
    </w:p>
    <w:p w14:paraId="4A5A32A2" w14:textId="19620A9A" w:rsidR="00FE4F3B" w:rsidRDefault="000155BC" w:rsidP="00C72830">
      <w:pPr>
        <w:pStyle w:val="Caption"/>
      </w:pPr>
      <w:r w:rsidRPr="000E6A02">
        <w:t xml:space="preserve">Abbildung </w:t>
      </w:r>
      <w:fldSimple w:instr=" SEQ Abbildung \* ARABIC ">
        <w:r w:rsidR="00D410F1">
          <w:rPr>
            <w:noProof/>
          </w:rPr>
          <w:t>1</w:t>
        </w:r>
      </w:fldSimple>
      <w:r w:rsidRPr="000E6A02">
        <w:t xml:space="preserve">: Verteilung der </w:t>
      </w:r>
      <w:proofErr w:type="spellStart"/>
      <w:r w:rsidR="00FB2DC5" w:rsidRPr="000E6A02">
        <w:t>C</w:t>
      </w:r>
      <w:r w:rsidR="00FB2DC5">
        <w:t>OW</w:t>
      </w:r>
      <w:r w:rsidR="00FB2DC5" w:rsidRPr="000E6A02">
        <w:t>Cat</w:t>
      </w:r>
      <w:r w:rsidRPr="000E6A02">
        <w:t>-Topikdomänen</w:t>
      </w:r>
      <w:proofErr w:type="spellEnd"/>
      <w:r w:rsidRPr="000E6A02">
        <w:t xml:space="preserve"> in den Stichproben aus DECOW14</w:t>
      </w:r>
      <w:r w:rsidR="00FB2DC5">
        <w:t>A</w:t>
      </w:r>
      <w:r w:rsidRPr="000E6A02">
        <w:t xml:space="preserve"> (links) und DeReKo-2014-II</w:t>
      </w:r>
      <w:bookmarkStart w:id="86" w:name="_Ref325729359"/>
      <w:r w:rsidR="00277199">
        <w:t xml:space="preserve"> (rechts)</w:t>
      </w:r>
    </w:p>
    <w:p w14:paraId="3C77C3FF" w14:textId="59A6EEE4" w:rsidR="00173309" w:rsidRPr="000E6A02" w:rsidRDefault="00173309" w:rsidP="00173309">
      <w:pPr>
        <w:pStyle w:val="Heading1"/>
      </w:pPr>
      <w:proofErr w:type="spellStart"/>
      <w:r w:rsidRPr="000E6A02">
        <w:t>Topikmodellierung</w:t>
      </w:r>
      <w:bookmarkEnd w:id="86"/>
      <w:proofErr w:type="spellEnd"/>
    </w:p>
    <w:p w14:paraId="74279830" w14:textId="77777777" w:rsidR="00173309" w:rsidRPr="000E6A02" w:rsidRDefault="00173309" w:rsidP="00173309"/>
    <w:p w14:paraId="261C076C" w14:textId="2726C789" w:rsidR="009D48C1" w:rsidRPr="000E6A02" w:rsidRDefault="003E1469" w:rsidP="009D48C1">
      <w:r>
        <w:t xml:space="preserve">Der Begriff </w:t>
      </w:r>
      <w:proofErr w:type="spellStart"/>
      <w:r w:rsidR="00380776" w:rsidRPr="009E2D86">
        <w:rPr>
          <w:i/>
        </w:rPr>
        <w:t>Topikmodellierung</w:t>
      </w:r>
      <w:proofErr w:type="spellEnd"/>
      <w:r w:rsidR="00380776" w:rsidRPr="000E6A02">
        <w:t xml:space="preserve"> b</w:t>
      </w:r>
      <w:r w:rsidR="00173309" w:rsidRPr="000E6A02">
        <w:t xml:space="preserve">ezeichnet eine Reihe von Verfahren zur </w:t>
      </w:r>
      <w:r w:rsidR="00A723CB" w:rsidRPr="000E6A02">
        <w:t xml:space="preserve">automatischen </w:t>
      </w:r>
      <w:r w:rsidR="00173309" w:rsidRPr="000E6A02">
        <w:t xml:space="preserve">thematischen </w:t>
      </w:r>
      <w:r w:rsidR="00A723CB" w:rsidRPr="000E6A02">
        <w:t>Erschließung größerer Textmengen, die in Teilen der digitalen Geisteswissenschaften s</w:t>
      </w:r>
      <w:r w:rsidR="00173309" w:rsidRPr="000E6A02">
        <w:t xml:space="preserve">eit Jahren </w:t>
      </w:r>
      <w:r w:rsidR="00A723CB" w:rsidRPr="000E6A02">
        <w:t xml:space="preserve">etabliert sind </w:t>
      </w:r>
      <w:r w:rsidR="009E2D86">
        <w:t>(</w:t>
      </w:r>
      <w:proofErr w:type="spellStart"/>
      <w:r w:rsidR="00BF479E">
        <w:t>Jockers</w:t>
      </w:r>
      <w:proofErr w:type="spellEnd"/>
      <w:r w:rsidR="00BF479E">
        <w:t xml:space="preserve"> 2014; </w:t>
      </w:r>
      <w:proofErr w:type="spellStart"/>
      <w:r w:rsidR="00BF479E">
        <w:t>Jockers</w:t>
      </w:r>
      <w:proofErr w:type="spellEnd"/>
      <w:r w:rsidR="00BF479E">
        <w:t xml:space="preserve"> &amp; </w:t>
      </w:r>
      <w:proofErr w:type="spellStart"/>
      <w:r w:rsidR="00BF479E">
        <w:t>Mimno</w:t>
      </w:r>
      <w:proofErr w:type="spellEnd"/>
      <w:r w:rsidR="00BF479E">
        <w:t xml:space="preserve"> 2012; </w:t>
      </w:r>
      <w:r w:rsidR="009E2D86">
        <w:t xml:space="preserve">Nelson, 2016; </w:t>
      </w:r>
      <w:proofErr w:type="spellStart"/>
      <w:r w:rsidR="009E2D86">
        <w:t>Rhody</w:t>
      </w:r>
      <w:proofErr w:type="spellEnd"/>
      <w:r w:rsidR="009E2D86">
        <w:t xml:space="preserve"> 2012</w:t>
      </w:r>
      <w:r w:rsidR="00B15FD8" w:rsidRPr="000E6A02">
        <w:t>). Die meisten</w:t>
      </w:r>
      <w:r w:rsidR="00904A3B">
        <w:t xml:space="preserve"> </w:t>
      </w:r>
      <w:r w:rsidR="00B15FD8" w:rsidRPr="000E6A02">
        <w:t>Verfahren dieser Art stützen sich ausschließlich</w:t>
      </w:r>
      <w:r w:rsidR="008B70FC" w:rsidRPr="000E6A02">
        <w:t xml:space="preserve"> auf</w:t>
      </w:r>
      <w:r w:rsidR="00B15FD8" w:rsidRPr="000E6A02">
        <w:t xml:space="preserve"> </w:t>
      </w:r>
      <w:r w:rsidR="009005A1">
        <w:t>d</w:t>
      </w:r>
      <w:r w:rsidR="00DA27A4">
        <w:t>ie</w:t>
      </w:r>
      <w:r w:rsidR="009005A1">
        <w:t xml:space="preserve"> </w:t>
      </w:r>
      <w:proofErr w:type="spellStart"/>
      <w:r w:rsidR="009005A1">
        <w:t>Vorkommen</w:t>
      </w:r>
      <w:r w:rsidR="00DA27A4">
        <w:t>shäufigkeit</w:t>
      </w:r>
      <w:proofErr w:type="spellEnd"/>
      <w:r w:rsidR="00EB081D" w:rsidRPr="000E6A02">
        <w:t xml:space="preserve"> von </w:t>
      </w:r>
      <w:r w:rsidR="00DA27A4">
        <w:t xml:space="preserve">lexikalischen </w:t>
      </w:r>
      <w:r w:rsidR="00EB081D" w:rsidRPr="000E6A02">
        <w:t>Wörtern</w:t>
      </w:r>
      <w:r w:rsidR="00B15FD8" w:rsidRPr="000E6A02">
        <w:t xml:space="preserve"> </w:t>
      </w:r>
      <w:r w:rsidR="00EB081D" w:rsidRPr="000E6A02">
        <w:t xml:space="preserve">in </w:t>
      </w:r>
      <w:r w:rsidR="00B15FD8" w:rsidRPr="000E6A02">
        <w:t xml:space="preserve">Texten und </w:t>
      </w:r>
      <w:r w:rsidR="00DA27A4">
        <w:t>quantifizieren</w:t>
      </w:r>
      <w:r w:rsidR="00DA27A4" w:rsidRPr="000E6A02">
        <w:t xml:space="preserve"> </w:t>
      </w:r>
      <w:r w:rsidR="00FA3C0D">
        <w:t>mit</w:t>
      </w:r>
      <w:r w:rsidR="00FA3C0D" w:rsidRPr="000E6A02">
        <w:t xml:space="preserve"> </w:t>
      </w:r>
      <w:r w:rsidR="00B15FD8" w:rsidRPr="000E6A02">
        <w:t>verschiedene</w:t>
      </w:r>
      <w:r w:rsidR="00FA3C0D">
        <w:t>n</w:t>
      </w:r>
      <w:r w:rsidR="00B15FD8" w:rsidRPr="000E6A02">
        <w:t xml:space="preserve"> </w:t>
      </w:r>
      <w:r w:rsidR="00D25EE5">
        <w:t>mathematische</w:t>
      </w:r>
      <w:r w:rsidR="00FA3C0D">
        <w:t>n</w:t>
      </w:r>
      <w:r w:rsidR="00D25EE5">
        <w:t xml:space="preserve"> Verfahren</w:t>
      </w:r>
      <w:r w:rsidR="00083659" w:rsidRPr="000E6A02">
        <w:t xml:space="preserve"> </w:t>
      </w:r>
      <w:r w:rsidR="00FA3C0D">
        <w:t xml:space="preserve">die </w:t>
      </w:r>
      <w:r w:rsidR="006C6EB7">
        <w:t>thematische</w:t>
      </w:r>
      <w:r w:rsidR="00FE2DE8">
        <w:t>n</w:t>
      </w:r>
      <w:r w:rsidR="006C6EB7">
        <w:t xml:space="preserve"> </w:t>
      </w:r>
      <w:r w:rsidR="00083659" w:rsidRPr="000E6A02">
        <w:t xml:space="preserve">Ähnlichkeiten </w:t>
      </w:r>
      <w:r w:rsidR="00FA3C0D">
        <w:t>der</w:t>
      </w:r>
      <w:r w:rsidR="00083659" w:rsidRPr="000E6A02">
        <w:t xml:space="preserve"> </w:t>
      </w:r>
      <w:r w:rsidR="00FA3C0D" w:rsidRPr="000E6A02">
        <w:t>Texte</w:t>
      </w:r>
      <w:r w:rsidR="00FA3C0D">
        <w:t xml:space="preserve"> untereinander</w:t>
      </w:r>
      <w:r w:rsidR="00083659" w:rsidRPr="000E6A02">
        <w:t xml:space="preserve">. </w:t>
      </w:r>
      <w:r w:rsidR="005B45FB">
        <w:t>S</w:t>
      </w:r>
      <w:r w:rsidR="000A0896" w:rsidRPr="000E6A02">
        <w:t xml:space="preserve">ehr bekannt </w:t>
      </w:r>
      <w:r w:rsidR="00FE2DE8">
        <w:t xml:space="preserve">sind </w:t>
      </w:r>
      <w:r w:rsidR="000A0896" w:rsidRPr="000E6A02">
        <w:rPr>
          <w:i/>
        </w:rPr>
        <w:t xml:space="preserve">Latent </w:t>
      </w:r>
      <w:proofErr w:type="spellStart"/>
      <w:r w:rsidR="000A0896" w:rsidRPr="000E6A02">
        <w:rPr>
          <w:i/>
        </w:rPr>
        <w:t>Semantic</w:t>
      </w:r>
      <w:proofErr w:type="spellEnd"/>
      <w:r w:rsidR="000A0896" w:rsidRPr="000E6A02">
        <w:rPr>
          <w:i/>
        </w:rPr>
        <w:t xml:space="preserve"> </w:t>
      </w:r>
      <w:proofErr w:type="spellStart"/>
      <w:r w:rsidR="000A0896" w:rsidRPr="000E6A02">
        <w:rPr>
          <w:i/>
        </w:rPr>
        <w:t>Indexing</w:t>
      </w:r>
      <w:proofErr w:type="spellEnd"/>
      <w:r w:rsidR="000A0896" w:rsidRPr="000E6A02">
        <w:t xml:space="preserve"> (LSI; Landauer</w:t>
      </w:r>
      <w:ins w:id="87" w:author="Wöllstein" w:date="2016-06-13T16:19:00Z">
        <w:r w:rsidR="00062EE2">
          <w:t xml:space="preserve"> &amp;</w:t>
        </w:r>
      </w:ins>
      <w:r w:rsidR="000A0896" w:rsidRPr="000E6A02">
        <w:t xml:space="preserve"> </w:t>
      </w:r>
      <w:proofErr w:type="spellStart"/>
      <w:r w:rsidR="000A0896" w:rsidRPr="000E6A02">
        <w:t>Dumais</w:t>
      </w:r>
      <w:proofErr w:type="spellEnd"/>
      <w:r w:rsidR="000A0896" w:rsidRPr="000E6A02">
        <w:t xml:space="preserve"> 1997)</w:t>
      </w:r>
      <w:r w:rsidR="00FE2DE8">
        <w:t xml:space="preserve"> und</w:t>
      </w:r>
      <w:r w:rsidR="000A0896" w:rsidRPr="000E6A02">
        <w:t xml:space="preserve"> </w:t>
      </w:r>
      <w:r w:rsidR="000A0896" w:rsidRPr="000E6A02">
        <w:rPr>
          <w:i/>
        </w:rPr>
        <w:t xml:space="preserve">Latent </w:t>
      </w:r>
      <w:proofErr w:type="spellStart"/>
      <w:r w:rsidR="000A0896" w:rsidRPr="000E6A02">
        <w:rPr>
          <w:i/>
        </w:rPr>
        <w:t>Dirichlet</w:t>
      </w:r>
      <w:proofErr w:type="spellEnd"/>
      <w:r w:rsidR="000A0896" w:rsidRPr="000E6A02">
        <w:rPr>
          <w:i/>
        </w:rPr>
        <w:t xml:space="preserve"> </w:t>
      </w:r>
      <w:proofErr w:type="spellStart"/>
      <w:r w:rsidR="000A0896" w:rsidRPr="000E6A02">
        <w:rPr>
          <w:i/>
        </w:rPr>
        <w:t>Allocation</w:t>
      </w:r>
      <w:proofErr w:type="spellEnd"/>
      <w:r w:rsidR="00DE56C1">
        <w:t xml:space="preserve"> (LDA</w:t>
      </w:r>
      <w:r w:rsidR="005B45FB">
        <w:t xml:space="preserve">; </w:t>
      </w:r>
      <w:r w:rsidR="00DE56C1">
        <w:t>Blei et al. 2003</w:t>
      </w:r>
      <w:r w:rsidR="000A0896" w:rsidRPr="000E6A02">
        <w:t>).</w:t>
      </w:r>
      <w:r w:rsidR="00470B55" w:rsidRPr="000E6A02">
        <w:t xml:space="preserve"> Bei</w:t>
      </w:r>
      <w:r w:rsidR="00B4357B">
        <w:t>de decken</w:t>
      </w:r>
      <w:r w:rsidR="00470B55" w:rsidRPr="000E6A02">
        <w:t xml:space="preserve"> </w:t>
      </w:r>
      <w:r w:rsidR="005B45FB">
        <w:t>ohne vorgegebene</w:t>
      </w:r>
      <w:r w:rsidR="005B45FB" w:rsidRPr="000E6A02">
        <w:t xml:space="preserve"> Kategorien</w:t>
      </w:r>
      <w:r w:rsidR="005B45FB">
        <w:t xml:space="preserve"> </w:t>
      </w:r>
      <w:commentRangeStart w:id="88"/>
      <w:r w:rsidR="00470B55" w:rsidRPr="000E6A02">
        <w:t xml:space="preserve">semantische Strukturen </w:t>
      </w:r>
      <w:commentRangeEnd w:id="88"/>
      <w:r w:rsidR="00062EE2">
        <w:rPr>
          <w:rStyle w:val="CommentReference"/>
        </w:rPr>
        <w:commentReference w:id="88"/>
      </w:r>
      <w:commentRangeStart w:id="89"/>
      <w:r w:rsidR="00470B55" w:rsidRPr="000E6A02">
        <w:t>in</w:t>
      </w:r>
      <w:commentRangeEnd w:id="89"/>
      <w:r w:rsidR="00D36FDC">
        <w:rPr>
          <w:rStyle w:val="CommentReference"/>
        </w:rPr>
        <w:commentReference w:id="89"/>
      </w:r>
      <w:r w:rsidR="00470B55" w:rsidRPr="000E6A02">
        <w:t xml:space="preserve"> Textsammlungen auf.</w:t>
      </w:r>
      <w:r w:rsidR="00A414E5">
        <w:t xml:space="preserve"> Lediglich die </w:t>
      </w:r>
      <w:r w:rsidR="0002372B">
        <w:t xml:space="preserve">gewünschte </w:t>
      </w:r>
      <w:r w:rsidR="00A414E5">
        <w:t xml:space="preserve">Anzahl der </w:t>
      </w:r>
      <w:proofErr w:type="spellStart"/>
      <w:r w:rsidR="00A414E5">
        <w:t>Topiks</w:t>
      </w:r>
      <w:proofErr w:type="spellEnd"/>
      <w:r w:rsidR="00A414E5">
        <w:t xml:space="preserve"> </w:t>
      </w:r>
      <w:ins w:id="90" w:author="Konopka" w:date="2016-06-13T12:42:00Z">
        <w:r w:rsidR="005A49A2">
          <w:t xml:space="preserve">– </w:t>
        </w:r>
      </w:ins>
      <w:r w:rsidR="0002372B">
        <w:t>also letztlich die Feinheit der Klassifikation</w:t>
      </w:r>
      <w:ins w:id="91" w:author="Konopka" w:date="2016-06-13T12:42:00Z">
        <w:r w:rsidR="005A49A2">
          <w:t xml:space="preserve"> –</w:t>
        </w:r>
      </w:ins>
      <w:r w:rsidR="0002372B">
        <w:t xml:space="preserve"> </w:t>
      </w:r>
      <w:r w:rsidR="00A414E5">
        <w:t>wird vorgegeben.</w:t>
      </w:r>
      <w:r w:rsidR="00470B55" w:rsidRPr="000E6A02">
        <w:t xml:space="preserve"> </w:t>
      </w:r>
      <w:r w:rsidR="00242A82">
        <w:t>W</w:t>
      </w:r>
      <w:r w:rsidR="000D0E77" w:rsidRPr="000E6A02">
        <w:t>eder LSI noch LDA</w:t>
      </w:r>
      <w:r w:rsidR="00242A82">
        <w:t xml:space="preserve"> liefern aber</w:t>
      </w:r>
      <w:r w:rsidR="000D0E77" w:rsidRPr="000E6A02">
        <w:t xml:space="preserve"> </w:t>
      </w:r>
      <w:r w:rsidR="000D0E77" w:rsidRPr="000E6A02">
        <w:rPr>
          <w:i/>
        </w:rPr>
        <w:t>Bezeichnungen</w:t>
      </w:r>
      <w:r w:rsidR="000D0E77" w:rsidRPr="000E6A02">
        <w:t xml:space="preserve"> für</w:t>
      </w:r>
      <w:r w:rsidR="0060260B" w:rsidRPr="000E6A02">
        <w:t xml:space="preserve"> die i</w:t>
      </w:r>
      <w:r w:rsidR="00723D24" w:rsidRPr="000E6A02">
        <w:t xml:space="preserve">nduzierten </w:t>
      </w:r>
      <w:proofErr w:type="spellStart"/>
      <w:r w:rsidR="00723D24" w:rsidRPr="000E6A02">
        <w:t>Topiks</w:t>
      </w:r>
      <w:proofErr w:type="spellEnd"/>
      <w:r w:rsidR="0060260B" w:rsidRPr="000E6A02">
        <w:t xml:space="preserve">. Die Ausgabe beschränkt sich vielmehr auf eine </w:t>
      </w:r>
      <w:r w:rsidR="00CA05F7">
        <w:t xml:space="preserve">gewichtete </w:t>
      </w:r>
      <w:r w:rsidR="0060260B" w:rsidRPr="000E6A02">
        <w:t xml:space="preserve">Liste besonders charakteristischer Wörter für ein Topik sowie eine gewichtete Zuordnung einzelner Texte zu den </w:t>
      </w:r>
      <w:proofErr w:type="spellStart"/>
      <w:r w:rsidR="0060260B" w:rsidRPr="000E6A02">
        <w:t>Topiks</w:t>
      </w:r>
      <w:proofErr w:type="spellEnd"/>
      <w:r w:rsidR="0060260B" w:rsidRPr="000E6A02">
        <w:t>.</w:t>
      </w:r>
      <w:r w:rsidR="0092310D" w:rsidRPr="000E6A02">
        <w:t xml:space="preserve"> </w:t>
      </w:r>
      <w:r w:rsidR="00F34E70">
        <w:t>Diese</w:t>
      </w:r>
      <w:r w:rsidR="0092310D" w:rsidRPr="000E6A02">
        <w:t xml:space="preserve"> </w:t>
      </w:r>
      <w:r w:rsidR="00A414E5">
        <w:lastRenderedPageBreak/>
        <w:t>namenlose</w:t>
      </w:r>
      <w:r w:rsidR="00F34E70">
        <w:t>n</w:t>
      </w:r>
      <w:r w:rsidR="00A414E5">
        <w:t xml:space="preserve"> </w:t>
      </w:r>
      <w:proofErr w:type="spellStart"/>
      <w:r w:rsidR="0092310D" w:rsidRPr="000E6A02">
        <w:t>Topiks</w:t>
      </w:r>
      <w:proofErr w:type="spellEnd"/>
      <w:r w:rsidR="0092310D" w:rsidRPr="000E6A02">
        <w:t xml:space="preserve"> </w:t>
      </w:r>
      <w:r w:rsidR="00F34E70">
        <w:t>versuchen wir im nächsten Schritt</w:t>
      </w:r>
      <w:r w:rsidR="0092310D" w:rsidRPr="000E6A02">
        <w:t xml:space="preserve"> </w:t>
      </w:r>
      <w:proofErr w:type="spellStart"/>
      <w:r w:rsidR="0092310D" w:rsidRPr="000E6A02">
        <w:t>vorgebenen</w:t>
      </w:r>
      <w:proofErr w:type="spellEnd"/>
      <w:r w:rsidR="0092310D" w:rsidRPr="000E6A02">
        <w:t xml:space="preserve"> </w:t>
      </w:r>
      <w:proofErr w:type="spellStart"/>
      <w:r w:rsidR="0092310D" w:rsidRPr="000E6A02">
        <w:t>Topikdomänen</w:t>
      </w:r>
      <w:proofErr w:type="spellEnd"/>
      <w:r w:rsidR="0092310D" w:rsidRPr="000E6A02">
        <w:t xml:space="preserve"> </w:t>
      </w:r>
      <w:r w:rsidR="00F34E70">
        <w:t>zuzuordnen</w:t>
      </w:r>
      <w:r w:rsidR="00723D24" w:rsidRPr="000E6A02">
        <w:t>.</w:t>
      </w:r>
    </w:p>
    <w:p w14:paraId="4382383C" w14:textId="14388759" w:rsidR="0053092A" w:rsidRDefault="00FF5D74" w:rsidP="009D48C1">
      <w:r w:rsidRPr="000E6A02">
        <w:t xml:space="preserve">Wir verwenden </w:t>
      </w:r>
      <w:r w:rsidR="00CA3E45" w:rsidRPr="00A414E5">
        <w:t xml:space="preserve">die </w:t>
      </w:r>
      <w:r w:rsidR="00A414E5" w:rsidRPr="00A414E5">
        <w:t>i</w:t>
      </w:r>
      <w:r w:rsidR="00A414E5">
        <w:t>n der Software</w:t>
      </w:r>
      <w:r w:rsidR="00A414E5" w:rsidRPr="00A414E5">
        <w:t xml:space="preserve"> </w:t>
      </w:r>
      <w:proofErr w:type="spellStart"/>
      <w:r w:rsidR="00A414E5" w:rsidRPr="00694B55">
        <w:rPr>
          <w:i/>
        </w:rPr>
        <w:t>gensim</w:t>
      </w:r>
      <w:proofErr w:type="spellEnd"/>
      <w:r w:rsidR="00CA3E45" w:rsidRPr="000E6A02">
        <w:t xml:space="preserve"> </w:t>
      </w:r>
      <w:r w:rsidR="009D48C1" w:rsidRPr="000E6A02">
        <w:t>(</w:t>
      </w:r>
      <w:proofErr w:type="spellStart"/>
      <w:r w:rsidR="009D48C1" w:rsidRPr="000E6A02">
        <w:t>Řehůřek</w:t>
      </w:r>
      <w:proofErr w:type="spellEnd"/>
      <w:r w:rsidR="009D48C1" w:rsidRPr="000E6A02">
        <w:t xml:space="preserve"> </w:t>
      </w:r>
      <w:ins w:id="92" w:author="Wöllstein" w:date="2016-06-13T16:21:00Z">
        <w:r w:rsidR="00062EE2">
          <w:t>&amp;</w:t>
        </w:r>
      </w:ins>
      <w:r w:rsidR="009D48C1" w:rsidRPr="000E6A02">
        <w:t xml:space="preserve"> </w:t>
      </w:r>
      <w:proofErr w:type="spellStart"/>
      <w:r w:rsidR="009D48C1" w:rsidRPr="000E6A02">
        <w:t>Sojka</w:t>
      </w:r>
      <w:proofErr w:type="spellEnd"/>
      <w:r w:rsidR="009D48C1" w:rsidRPr="000E6A02">
        <w:t xml:space="preserve"> 2010) </w:t>
      </w:r>
      <w:r w:rsidR="00CA3E45" w:rsidRPr="000E6A02">
        <w:t>implementierte Variante vo</w:t>
      </w:r>
      <w:r w:rsidR="00694B55">
        <w:t>n</w:t>
      </w:r>
      <w:r w:rsidR="009543CA">
        <w:rPr>
          <w:i/>
        </w:rPr>
        <w:t xml:space="preserve"> </w:t>
      </w:r>
      <w:r w:rsidR="009543CA" w:rsidRPr="00470B42">
        <w:t>LSI</w:t>
      </w:r>
      <w:r w:rsidR="009D48C1" w:rsidRPr="000E6A02">
        <w:t xml:space="preserve">. </w:t>
      </w:r>
      <w:r w:rsidR="00C61F4B" w:rsidRPr="000E6A02">
        <w:t xml:space="preserve">Die zu induzierende Anzahl von </w:t>
      </w:r>
      <w:proofErr w:type="spellStart"/>
      <w:r w:rsidR="00C61F4B" w:rsidRPr="000E6A02">
        <w:t>Topiks</w:t>
      </w:r>
      <w:proofErr w:type="spellEnd"/>
      <w:r w:rsidR="00C61F4B" w:rsidRPr="000E6A02">
        <w:t xml:space="preserve"> </w:t>
      </w:r>
      <w:r w:rsidR="004321BF" w:rsidRPr="000E6A02">
        <w:t>wu</w:t>
      </w:r>
      <w:r w:rsidR="00181168" w:rsidRPr="000E6A02">
        <w:t xml:space="preserve">rde </w:t>
      </w:r>
      <w:r w:rsidR="00A414E5">
        <w:t>experimentell von</w:t>
      </w:r>
      <w:r w:rsidR="00A414E5" w:rsidRPr="000E6A02">
        <w:t xml:space="preserve"> </w:t>
      </w:r>
      <w:r w:rsidR="00181168" w:rsidRPr="000E6A02">
        <w:t xml:space="preserve">20 </w:t>
      </w:r>
      <w:r w:rsidR="00A414E5">
        <w:t xml:space="preserve">bis </w:t>
      </w:r>
      <w:r w:rsidR="00181168" w:rsidRPr="000E6A02">
        <w:t>90 variiert</w:t>
      </w:r>
      <w:r w:rsidR="00A414E5">
        <w:t>.</w:t>
      </w:r>
      <w:r w:rsidR="00A414E5" w:rsidRPr="000E6A02">
        <w:t xml:space="preserve"> </w:t>
      </w:r>
      <w:r w:rsidR="009D48C1" w:rsidRPr="000E6A02">
        <w:t>Als Eingabe wurd</w:t>
      </w:r>
      <w:r w:rsidR="00B209A5" w:rsidRPr="000E6A02">
        <w:t xml:space="preserve">en </w:t>
      </w:r>
      <w:r w:rsidR="005051A6">
        <w:t xml:space="preserve">die </w:t>
      </w:r>
      <w:r w:rsidR="000521DC" w:rsidRPr="000E6A02">
        <w:t xml:space="preserve">Häufigkeiten von </w:t>
      </w:r>
      <w:r w:rsidR="009D48C1" w:rsidRPr="000E6A02">
        <w:t>Substantive</w:t>
      </w:r>
      <w:r w:rsidR="000521DC" w:rsidRPr="000E6A02">
        <w:t>n</w:t>
      </w:r>
      <w:r w:rsidR="009D48C1" w:rsidRPr="000E6A02">
        <w:t>, Adjektive</w:t>
      </w:r>
      <w:r w:rsidR="000521DC" w:rsidRPr="000E6A02">
        <w:t xml:space="preserve">n, Verben und </w:t>
      </w:r>
      <w:r w:rsidR="009D48C1" w:rsidRPr="000E6A02">
        <w:t>Adverbien</w:t>
      </w:r>
      <w:r w:rsidR="005051A6">
        <w:t xml:space="preserve"> in den einzelnen Dokumenten</w:t>
      </w:r>
      <w:r w:rsidR="009D48C1" w:rsidRPr="000E6A02">
        <w:t xml:space="preserve"> </w:t>
      </w:r>
      <w:r w:rsidR="005051A6">
        <w:t>verwendet</w:t>
      </w:r>
      <w:ins w:id="93" w:author="Wöllstein" w:date="2016-06-13T16:21:00Z">
        <w:r w:rsidR="00062EE2">
          <w:t>.</w:t>
        </w:r>
      </w:ins>
      <w:ins w:id="94" w:author="Felix" w:date="2016-06-30T14:29:00Z">
        <w:r w:rsidR="00C85168">
          <w:t xml:space="preserve"> </w:t>
        </w:r>
      </w:ins>
      <w:r w:rsidR="00F85EAF" w:rsidRPr="000E6A02">
        <w:t xml:space="preserve">Weil </w:t>
      </w:r>
      <w:r w:rsidR="00080599">
        <w:t xml:space="preserve">unsere </w:t>
      </w:r>
      <w:r w:rsidR="00F85EAF" w:rsidRPr="000E6A02">
        <w:t xml:space="preserve">Stichproben </w:t>
      </w:r>
      <w:r w:rsidR="00F923CB" w:rsidRPr="000E6A02">
        <w:t xml:space="preserve">für </w:t>
      </w:r>
      <w:proofErr w:type="spellStart"/>
      <w:r w:rsidR="00F85EAF" w:rsidRPr="000E6A02">
        <w:t>Topikmodellierung</w:t>
      </w:r>
      <w:proofErr w:type="spellEnd"/>
      <w:r w:rsidR="00F85EAF" w:rsidRPr="000E6A02">
        <w:t xml:space="preserve"> </w:t>
      </w:r>
      <w:r w:rsidR="005051A6">
        <w:t>eher klein sind</w:t>
      </w:r>
      <w:r w:rsidR="00F85EAF" w:rsidRPr="000E6A02">
        <w:t>, wurden zudem schrittweise weitere Dokumente aus den beiden Korpora</w:t>
      </w:r>
      <w:ins w:id="95" w:author="Konopka" w:date="2016-06-14T21:50:00Z">
        <w:r w:rsidR="00676353">
          <w:t xml:space="preserve"> </w:t>
        </w:r>
        <w:r w:rsidR="00676353" w:rsidRPr="000E6A02">
          <w:t>verwendet</w:t>
        </w:r>
      </w:ins>
      <w:r w:rsidR="00850A9F" w:rsidRPr="000E6A02">
        <w:t>, jedoch nicht beim anschließenden überwachten Lernen (da für diese zusätzlichen Texte eben keine manuelle Anno</w:t>
      </w:r>
      <w:r w:rsidR="0053092A" w:rsidRPr="000E6A02">
        <w:t xml:space="preserve">tation der </w:t>
      </w:r>
      <w:proofErr w:type="spellStart"/>
      <w:r w:rsidR="0053092A" w:rsidRPr="000E6A02">
        <w:t>Topikdomäne</w:t>
      </w:r>
      <w:proofErr w:type="spellEnd"/>
      <w:r w:rsidR="0053092A" w:rsidRPr="000E6A02">
        <w:t xml:space="preserve"> vorlag).</w:t>
      </w:r>
      <w:r w:rsidR="00366C4B">
        <w:t xml:space="preserve"> Solche und ähnliche Methoden werden in der </w:t>
      </w:r>
      <w:proofErr w:type="spellStart"/>
      <w:r w:rsidR="00366C4B">
        <w:t>Topikmodellierung</w:t>
      </w:r>
      <w:proofErr w:type="spellEnd"/>
      <w:r w:rsidR="00366C4B">
        <w:t xml:space="preserve"> öfter zur Stabilisierung des Verfahrens eingesetzt.</w:t>
      </w:r>
    </w:p>
    <w:p w14:paraId="20098FB3" w14:textId="77777777" w:rsidR="00EC4FF9" w:rsidRDefault="00EC4FF9" w:rsidP="009D48C1"/>
    <w:tbl>
      <w:tblPr>
        <w:tblStyle w:val="TableGrid"/>
        <w:tblW w:w="5008" w:type="pct"/>
        <w:tblBorders>
          <w:insideH w:val="none" w:sz="0" w:space="0" w:color="auto"/>
          <w:insideV w:val="none" w:sz="0" w:space="0" w:color="auto"/>
        </w:tblBorders>
        <w:tblLayout w:type="fixed"/>
        <w:tblLook w:val="04A0" w:firstRow="1" w:lastRow="0" w:firstColumn="1" w:lastColumn="0" w:noHBand="0" w:noVBand="1"/>
      </w:tblPr>
      <w:tblGrid>
        <w:gridCol w:w="1545"/>
        <w:gridCol w:w="1579"/>
        <w:gridCol w:w="431"/>
        <w:gridCol w:w="1723"/>
        <w:gridCol w:w="1292"/>
      </w:tblGrid>
      <w:tr w:rsidR="00EC4FF9" w:rsidRPr="00B91575" w14:paraId="4F621C72" w14:textId="77777777" w:rsidTr="002F21DC">
        <w:trPr>
          <w:trHeight w:val="271"/>
        </w:trPr>
        <w:tc>
          <w:tcPr>
            <w:tcW w:w="1545" w:type="dxa"/>
            <w:tcBorders>
              <w:top w:val="single" w:sz="4" w:space="0" w:color="auto"/>
              <w:bottom w:val="single" w:sz="4" w:space="0" w:color="auto"/>
            </w:tcBorders>
          </w:tcPr>
          <w:p w14:paraId="00F86965" w14:textId="77777777" w:rsidR="00EC4FF9" w:rsidRPr="00B91575" w:rsidRDefault="00EC4FF9" w:rsidP="00EC4FF9">
            <w:pPr>
              <w:jc w:val="center"/>
              <w:rPr>
                <w:b/>
              </w:rPr>
            </w:pPr>
            <w:r w:rsidRPr="00B91575">
              <w:rPr>
                <w:b/>
              </w:rPr>
              <w:t>Topik1</w:t>
            </w:r>
          </w:p>
        </w:tc>
        <w:tc>
          <w:tcPr>
            <w:tcW w:w="1579" w:type="dxa"/>
            <w:tcBorders>
              <w:top w:val="single" w:sz="4" w:space="0" w:color="auto"/>
              <w:bottom w:val="single" w:sz="4" w:space="0" w:color="auto"/>
            </w:tcBorders>
          </w:tcPr>
          <w:p w14:paraId="54F00941" w14:textId="77777777" w:rsidR="00EC4FF9" w:rsidRPr="00B91575" w:rsidRDefault="00EC4FF9" w:rsidP="00EC4FF9">
            <w:pPr>
              <w:jc w:val="center"/>
              <w:rPr>
                <w:b/>
              </w:rPr>
            </w:pPr>
            <w:r w:rsidRPr="00B91575">
              <w:rPr>
                <w:b/>
              </w:rPr>
              <w:t>Topik2</w:t>
            </w:r>
          </w:p>
        </w:tc>
        <w:tc>
          <w:tcPr>
            <w:tcW w:w="431" w:type="dxa"/>
            <w:tcBorders>
              <w:top w:val="single" w:sz="4" w:space="0" w:color="auto"/>
              <w:bottom w:val="single" w:sz="4" w:space="0" w:color="auto"/>
            </w:tcBorders>
          </w:tcPr>
          <w:p w14:paraId="179FD9FC" w14:textId="77777777" w:rsidR="00EC4FF9" w:rsidRPr="00B91575" w:rsidRDefault="00EC4FF9" w:rsidP="00EC4FF9">
            <w:pPr>
              <w:jc w:val="center"/>
              <w:rPr>
                <w:b/>
              </w:rPr>
            </w:pPr>
            <w:r w:rsidRPr="00B91575">
              <w:rPr>
                <w:b/>
              </w:rPr>
              <w:t>...</w:t>
            </w:r>
          </w:p>
        </w:tc>
        <w:tc>
          <w:tcPr>
            <w:tcW w:w="1723" w:type="dxa"/>
            <w:tcBorders>
              <w:top w:val="single" w:sz="4" w:space="0" w:color="auto"/>
              <w:bottom w:val="single" w:sz="4" w:space="0" w:color="auto"/>
            </w:tcBorders>
          </w:tcPr>
          <w:p w14:paraId="6A7A4F8B" w14:textId="77777777" w:rsidR="00EC4FF9" w:rsidRPr="00B91575" w:rsidRDefault="00EC4FF9" w:rsidP="00EC4FF9">
            <w:pPr>
              <w:jc w:val="center"/>
              <w:rPr>
                <w:b/>
              </w:rPr>
            </w:pPr>
            <w:r w:rsidRPr="00B91575">
              <w:rPr>
                <w:b/>
              </w:rPr>
              <w:t>Topik29</w:t>
            </w:r>
          </w:p>
        </w:tc>
        <w:tc>
          <w:tcPr>
            <w:tcW w:w="1292" w:type="dxa"/>
            <w:tcBorders>
              <w:top w:val="single" w:sz="4" w:space="0" w:color="auto"/>
              <w:bottom w:val="single" w:sz="4" w:space="0" w:color="auto"/>
            </w:tcBorders>
          </w:tcPr>
          <w:p w14:paraId="714A6DC5" w14:textId="77777777" w:rsidR="00EC4FF9" w:rsidRPr="00B91575" w:rsidRDefault="00EC4FF9" w:rsidP="00EC4FF9">
            <w:pPr>
              <w:jc w:val="center"/>
              <w:rPr>
                <w:b/>
              </w:rPr>
            </w:pPr>
            <w:r w:rsidRPr="00B91575">
              <w:rPr>
                <w:b/>
              </w:rPr>
              <w:t>Topik30</w:t>
            </w:r>
          </w:p>
        </w:tc>
      </w:tr>
      <w:tr w:rsidR="00EC4FF9" w14:paraId="17AE6050" w14:textId="77777777" w:rsidTr="002F21DC">
        <w:trPr>
          <w:trHeight w:val="2802"/>
        </w:trPr>
        <w:tc>
          <w:tcPr>
            <w:tcW w:w="1545" w:type="dxa"/>
            <w:tcBorders>
              <w:top w:val="single" w:sz="4" w:space="0" w:color="auto"/>
            </w:tcBorders>
          </w:tcPr>
          <w:p w14:paraId="01EA2140" w14:textId="77777777" w:rsidR="00EC4FF9" w:rsidRPr="00470B42" w:rsidRDefault="00EC4FF9" w:rsidP="00EC4FF9">
            <w:pPr>
              <w:jc w:val="center"/>
              <w:rPr>
                <w:bCs/>
                <w:i/>
              </w:rPr>
            </w:pPr>
            <w:r w:rsidRPr="00470B42">
              <w:rPr>
                <w:bCs/>
                <w:i/>
              </w:rPr>
              <w:t>spiel</w:t>
            </w:r>
          </w:p>
          <w:p w14:paraId="0E0A53F1" w14:textId="77777777" w:rsidR="00EC4FF9" w:rsidRPr="00470B42" w:rsidRDefault="00EC4FF9" w:rsidP="00EC4FF9">
            <w:pPr>
              <w:jc w:val="center"/>
              <w:rPr>
                <w:bCs/>
                <w:i/>
              </w:rPr>
            </w:pPr>
            <w:proofErr w:type="spellStart"/>
            <w:r w:rsidRPr="00470B42">
              <w:rPr>
                <w:bCs/>
                <w:i/>
              </w:rPr>
              <w:t>mannschaft</w:t>
            </w:r>
            <w:proofErr w:type="spellEnd"/>
          </w:p>
          <w:p w14:paraId="3D43072A" w14:textId="77777777" w:rsidR="00EC4FF9" w:rsidRPr="00470B42" w:rsidRDefault="00EC4FF9" w:rsidP="00EC4FF9">
            <w:pPr>
              <w:jc w:val="center"/>
              <w:rPr>
                <w:bCs/>
                <w:i/>
              </w:rPr>
            </w:pPr>
            <w:r w:rsidRPr="00470B42">
              <w:rPr>
                <w:bCs/>
                <w:i/>
              </w:rPr>
              <w:t>sieg</w:t>
            </w:r>
          </w:p>
          <w:p w14:paraId="4F76B318" w14:textId="77777777" w:rsidR="00EC4FF9" w:rsidRPr="00470B42" w:rsidRDefault="00EC4FF9" w:rsidP="00EC4FF9">
            <w:pPr>
              <w:jc w:val="center"/>
              <w:rPr>
                <w:bCs/>
                <w:i/>
              </w:rPr>
            </w:pPr>
            <w:r w:rsidRPr="00470B42">
              <w:rPr>
                <w:bCs/>
                <w:i/>
              </w:rPr>
              <w:t>punkt</w:t>
            </w:r>
          </w:p>
          <w:p w14:paraId="17C17B95" w14:textId="77777777" w:rsidR="00EC4FF9" w:rsidRPr="00470B42" w:rsidRDefault="00EC4FF9" w:rsidP="00EC4FF9">
            <w:pPr>
              <w:jc w:val="center"/>
              <w:rPr>
                <w:bCs/>
                <w:i/>
              </w:rPr>
            </w:pPr>
            <w:proofErr w:type="spellStart"/>
            <w:r w:rsidRPr="00470B42">
              <w:rPr>
                <w:bCs/>
                <w:i/>
              </w:rPr>
              <w:t>team</w:t>
            </w:r>
            <w:proofErr w:type="spellEnd"/>
          </w:p>
          <w:p w14:paraId="74AED120" w14:textId="77777777" w:rsidR="00EC4FF9" w:rsidRPr="00470B42" w:rsidRDefault="00EC4FF9" w:rsidP="00EC4FF9">
            <w:pPr>
              <w:jc w:val="center"/>
              <w:rPr>
                <w:bCs/>
                <w:i/>
              </w:rPr>
            </w:pPr>
            <w:proofErr w:type="spellStart"/>
            <w:r w:rsidRPr="00470B42">
              <w:rPr>
                <w:bCs/>
                <w:i/>
              </w:rPr>
              <w:t>minute</w:t>
            </w:r>
            <w:proofErr w:type="spellEnd"/>
          </w:p>
          <w:p w14:paraId="7199BC32" w14:textId="77777777" w:rsidR="00EC4FF9" w:rsidRPr="00470B42" w:rsidRDefault="00EC4FF9" w:rsidP="00EC4FF9">
            <w:pPr>
              <w:jc w:val="center"/>
              <w:rPr>
                <w:bCs/>
                <w:i/>
              </w:rPr>
            </w:pPr>
            <w:r w:rsidRPr="00470B42">
              <w:rPr>
                <w:bCs/>
                <w:i/>
              </w:rPr>
              <w:t>platz</w:t>
            </w:r>
          </w:p>
          <w:p w14:paraId="31D5C8DE" w14:textId="77777777" w:rsidR="00EC4FF9" w:rsidRPr="00470B42" w:rsidRDefault="00EC4FF9" w:rsidP="00EC4FF9">
            <w:pPr>
              <w:jc w:val="center"/>
              <w:rPr>
                <w:bCs/>
                <w:i/>
              </w:rPr>
            </w:pPr>
            <w:proofErr w:type="spellStart"/>
            <w:r w:rsidRPr="00470B42">
              <w:rPr>
                <w:bCs/>
                <w:i/>
              </w:rPr>
              <w:t>trainer</w:t>
            </w:r>
            <w:proofErr w:type="spellEnd"/>
          </w:p>
          <w:p w14:paraId="7187CC7B" w14:textId="77777777" w:rsidR="00EC4FF9" w:rsidRPr="00470B42" w:rsidRDefault="00EC4FF9" w:rsidP="00EC4FF9">
            <w:pPr>
              <w:jc w:val="center"/>
              <w:rPr>
                <w:bCs/>
                <w:i/>
              </w:rPr>
            </w:pPr>
            <w:r w:rsidRPr="00470B42">
              <w:rPr>
                <w:bCs/>
                <w:i/>
              </w:rPr>
              <w:t>spielen</w:t>
            </w:r>
          </w:p>
          <w:p w14:paraId="01BC70BD" w14:textId="77777777" w:rsidR="00EC4FF9" w:rsidRDefault="00EC4FF9" w:rsidP="00EC4FF9">
            <w:pPr>
              <w:jc w:val="center"/>
            </w:pPr>
            <w:r w:rsidRPr="00470B42">
              <w:rPr>
                <w:bCs/>
                <w:i/>
              </w:rPr>
              <w:t>gewinnen</w:t>
            </w:r>
          </w:p>
        </w:tc>
        <w:tc>
          <w:tcPr>
            <w:tcW w:w="1579" w:type="dxa"/>
            <w:tcBorders>
              <w:top w:val="single" w:sz="4" w:space="0" w:color="auto"/>
            </w:tcBorders>
          </w:tcPr>
          <w:p w14:paraId="353DC56C" w14:textId="77777777" w:rsidR="00EC4FF9" w:rsidRPr="000E6A02" w:rsidRDefault="00EC4FF9" w:rsidP="00EC4FF9">
            <w:pPr>
              <w:jc w:val="center"/>
              <w:rPr>
                <w:bCs/>
                <w:i/>
              </w:rPr>
            </w:pPr>
            <w:proofErr w:type="spellStart"/>
            <w:r w:rsidRPr="000E6A02">
              <w:rPr>
                <w:bCs/>
                <w:i/>
              </w:rPr>
              <w:t>hotel</w:t>
            </w:r>
            <w:proofErr w:type="spellEnd"/>
          </w:p>
          <w:p w14:paraId="1DCB9402" w14:textId="77777777" w:rsidR="00EC4FF9" w:rsidRPr="000E6A02" w:rsidRDefault="00EC4FF9" w:rsidP="00EC4FF9">
            <w:pPr>
              <w:jc w:val="center"/>
              <w:rPr>
                <w:bCs/>
                <w:i/>
              </w:rPr>
            </w:pPr>
            <w:proofErr w:type="spellStart"/>
            <w:r w:rsidRPr="000E6A02">
              <w:rPr>
                <w:bCs/>
                <w:i/>
              </w:rPr>
              <w:t>ferienhaus</w:t>
            </w:r>
            <w:proofErr w:type="spellEnd"/>
          </w:p>
          <w:p w14:paraId="25F9DE0E" w14:textId="77777777" w:rsidR="00EC4FF9" w:rsidRPr="000E6A02" w:rsidRDefault="00EC4FF9" w:rsidP="00EC4FF9">
            <w:pPr>
              <w:jc w:val="center"/>
              <w:rPr>
                <w:bCs/>
                <w:i/>
              </w:rPr>
            </w:pPr>
            <w:r w:rsidRPr="000E6A02">
              <w:rPr>
                <w:bCs/>
                <w:i/>
              </w:rPr>
              <w:t>unternehmen</w:t>
            </w:r>
          </w:p>
          <w:p w14:paraId="7DC883F1" w14:textId="77777777" w:rsidR="00EC4FF9" w:rsidRPr="000E6A02" w:rsidRDefault="00EC4FF9" w:rsidP="00EC4FF9">
            <w:pPr>
              <w:jc w:val="center"/>
              <w:rPr>
                <w:bCs/>
                <w:i/>
              </w:rPr>
            </w:pPr>
            <w:r w:rsidRPr="000E6A02">
              <w:rPr>
                <w:bCs/>
                <w:i/>
              </w:rPr>
              <w:t>markt</w:t>
            </w:r>
          </w:p>
          <w:p w14:paraId="107AB1FC" w14:textId="77777777" w:rsidR="00EC4FF9" w:rsidRPr="000E6A02" w:rsidRDefault="00EC4FF9" w:rsidP="00EC4FF9">
            <w:pPr>
              <w:jc w:val="center"/>
              <w:rPr>
                <w:bCs/>
                <w:i/>
              </w:rPr>
            </w:pPr>
            <w:r w:rsidRPr="000E6A02">
              <w:rPr>
                <w:bCs/>
                <w:i/>
              </w:rPr>
              <w:t>deutsch</w:t>
            </w:r>
          </w:p>
          <w:p w14:paraId="4E0AC6B8" w14:textId="77777777" w:rsidR="00EC4FF9" w:rsidRPr="000E6A02" w:rsidRDefault="00EC4FF9" w:rsidP="00EC4FF9">
            <w:pPr>
              <w:jc w:val="center"/>
              <w:rPr>
                <w:bCs/>
                <w:i/>
              </w:rPr>
            </w:pPr>
            <w:proofErr w:type="spellStart"/>
            <w:r w:rsidRPr="000E6A02">
              <w:rPr>
                <w:bCs/>
                <w:i/>
              </w:rPr>
              <w:t>deutschland</w:t>
            </w:r>
            <w:proofErr w:type="spellEnd"/>
          </w:p>
          <w:p w14:paraId="0E766733" w14:textId="77777777" w:rsidR="00EC4FF9" w:rsidRPr="000E6A02" w:rsidRDefault="00EC4FF9" w:rsidP="00EC4FF9">
            <w:pPr>
              <w:jc w:val="center"/>
              <w:rPr>
                <w:bCs/>
                <w:i/>
              </w:rPr>
            </w:pPr>
            <w:proofErr w:type="spellStart"/>
            <w:r w:rsidRPr="000E6A02">
              <w:rPr>
                <w:bCs/>
                <w:i/>
              </w:rPr>
              <w:t>kunde</w:t>
            </w:r>
            <w:proofErr w:type="spellEnd"/>
          </w:p>
          <w:p w14:paraId="6F61C7A5" w14:textId="77777777" w:rsidR="00EC4FF9" w:rsidRPr="000E6A02" w:rsidRDefault="00EC4FF9" w:rsidP="00EC4FF9">
            <w:pPr>
              <w:jc w:val="center"/>
              <w:rPr>
                <w:bCs/>
                <w:i/>
              </w:rPr>
            </w:pPr>
            <w:r w:rsidRPr="000E6A02">
              <w:rPr>
                <w:bCs/>
                <w:i/>
              </w:rPr>
              <w:t>fahren</w:t>
            </w:r>
          </w:p>
          <w:p w14:paraId="15350705" w14:textId="77777777" w:rsidR="00EC4FF9" w:rsidRPr="000E6A02" w:rsidRDefault="00EC4FF9" w:rsidP="00EC4FF9">
            <w:pPr>
              <w:jc w:val="center"/>
              <w:rPr>
                <w:bCs/>
                <w:i/>
              </w:rPr>
            </w:pPr>
            <w:proofErr w:type="spellStart"/>
            <w:r w:rsidRPr="000E6A02">
              <w:rPr>
                <w:bCs/>
                <w:i/>
              </w:rPr>
              <w:t>service</w:t>
            </w:r>
            <w:proofErr w:type="spellEnd"/>
          </w:p>
          <w:p w14:paraId="2E5B0AE2" w14:textId="77777777" w:rsidR="00EC4FF9" w:rsidRDefault="00EC4FF9" w:rsidP="00EC4FF9">
            <w:pPr>
              <w:jc w:val="center"/>
            </w:pPr>
            <w:r w:rsidRPr="000E6A02">
              <w:rPr>
                <w:bCs/>
                <w:i/>
              </w:rPr>
              <w:t>bieten</w:t>
            </w:r>
          </w:p>
        </w:tc>
        <w:tc>
          <w:tcPr>
            <w:tcW w:w="431" w:type="dxa"/>
            <w:tcBorders>
              <w:top w:val="single" w:sz="4" w:space="0" w:color="auto"/>
            </w:tcBorders>
          </w:tcPr>
          <w:p w14:paraId="75BD3F30" w14:textId="77777777" w:rsidR="00EC4FF9" w:rsidRDefault="00EC4FF9" w:rsidP="00EC4FF9">
            <w:pPr>
              <w:jc w:val="center"/>
            </w:pPr>
          </w:p>
        </w:tc>
        <w:tc>
          <w:tcPr>
            <w:tcW w:w="1723" w:type="dxa"/>
            <w:tcBorders>
              <w:top w:val="single" w:sz="4" w:space="0" w:color="auto"/>
            </w:tcBorders>
          </w:tcPr>
          <w:p w14:paraId="782E1264" w14:textId="77777777" w:rsidR="00EC4FF9" w:rsidRPr="000E6A02" w:rsidRDefault="00EC4FF9" w:rsidP="00EC4FF9">
            <w:pPr>
              <w:jc w:val="center"/>
              <w:rPr>
                <w:bCs/>
                <w:i/>
              </w:rPr>
            </w:pPr>
            <w:proofErr w:type="spellStart"/>
            <w:r w:rsidRPr="000E6A02">
              <w:rPr>
                <w:bCs/>
                <w:i/>
              </w:rPr>
              <w:t>diabetes</w:t>
            </w:r>
            <w:proofErr w:type="spellEnd"/>
          </w:p>
          <w:p w14:paraId="1A846D35" w14:textId="77777777" w:rsidR="00EC4FF9" w:rsidRPr="000E6A02" w:rsidRDefault="00EC4FF9" w:rsidP="00EC4FF9">
            <w:pPr>
              <w:jc w:val="center"/>
              <w:rPr>
                <w:bCs/>
                <w:i/>
              </w:rPr>
            </w:pPr>
            <w:proofErr w:type="spellStart"/>
            <w:r w:rsidRPr="000E6A02">
              <w:rPr>
                <w:bCs/>
                <w:i/>
              </w:rPr>
              <w:t>kirche</w:t>
            </w:r>
            <w:proofErr w:type="spellEnd"/>
          </w:p>
          <w:p w14:paraId="655E4CDD" w14:textId="77777777" w:rsidR="00EC4FF9" w:rsidRPr="000E6A02" w:rsidRDefault="00EC4FF9" w:rsidP="00EC4FF9">
            <w:pPr>
              <w:jc w:val="center"/>
              <w:rPr>
                <w:bCs/>
                <w:i/>
              </w:rPr>
            </w:pPr>
            <w:proofErr w:type="spellStart"/>
            <w:r w:rsidRPr="000E6A02">
              <w:rPr>
                <w:bCs/>
                <w:i/>
              </w:rPr>
              <w:t>stellungnahme</w:t>
            </w:r>
            <w:proofErr w:type="spellEnd"/>
          </w:p>
          <w:p w14:paraId="6DB7A67B" w14:textId="77777777" w:rsidR="00EC4FF9" w:rsidRPr="000E6A02" w:rsidRDefault="00EC4FF9" w:rsidP="00EC4FF9">
            <w:pPr>
              <w:jc w:val="center"/>
              <w:rPr>
                <w:bCs/>
                <w:i/>
              </w:rPr>
            </w:pPr>
            <w:r w:rsidRPr="000E6A02">
              <w:rPr>
                <w:bCs/>
                <w:i/>
              </w:rPr>
              <w:t>turnier</w:t>
            </w:r>
          </w:p>
          <w:p w14:paraId="397AA19D" w14:textId="77777777" w:rsidR="00EC4FF9" w:rsidRPr="000E6A02" w:rsidRDefault="00EC4FF9" w:rsidP="00EC4FF9">
            <w:pPr>
              <w:jc w:val="center"/>
              <w:rPr>
                <w:bCs/>
                <w:i/>
              </w:rPr>
            </w:pPr>
            <w:proofErr w:type="spellStart"/>
            <w:r w:rsidRPr="000E6A02">
              <w:rPr>
                <w:bCs/>
                <w:i/>
              </w:rPr>
              <w:t>patient</w:t>
            </w:r>
            <w:proofErr w:type="spellEnd"/>
          </w:p>
          <w:p w14:paraId="3096D14A" w14:textId="77777777" w:rsidR="00EC4FF9" w:rsidRPr="000E6A02" w:rsidRDefault="00EC4FF9" w:rsidP="00EC4FF9">
            <w:pPr>
              <w:jc w:val="center"/>
              <w:rPr>
                <w:bCs/>
                <w:i/>
              </w:rPr>
            </w:pPr>
            <w:proofErr w:type="spellStart"/>
            <w:r w:rsidRPr="000E6A02">
              <w:rPr>
                <w:bCs/>
                <w:i/>
              </w:rPr>
              <w:t>album</w:t>
            </w:r>
            <w:proofErr w:type="spellEnd"/>
          </w:p>
          <w:p w14:paraId="24E7C1C7" w14:textId="77777777" w:rsidR="00EC4FF9" w:rsidRPr="000E6A02" w:rsidRDefault="00EC4FF9" w:rsidP="00EC4FF9">
            <w:pPr>
              <w:jc w:val="center"/>
              <w:rPr>
                <w:bCs/>
                <w:i/>
              </w:rPr>
            </w:pPr>
            <w:proofErr w:type="spellStart"/>
            <w:r w:rsidRPr="000E6A02">
              <w:rPr>
                <w:bCs/>
                <w:i/>
              </w:rPr>
              <w:t>euro</w:t>
            </w:r>
            <w:proofErr w:type="spellEnd"/>
          </w:p>
          <w:p w14:paraId="6A01A41D" w14:textId="77777777" w:rsidR="00EC4FF9" w:rsidRPr="000E6A02" w:rsidRDefault="00EC4FF9" w:rsidP="00EC4FF9">
            <w:pPr>
              <w:jc w:val="center"/>
              <w:rPr>
                <w:bCs/>
                <w:i/>
              </w:rPr>
            </w:pPr>
            <w:r w:rsidRPr="000E6A02">
              <w:rPr>
                <w:bCs/>
                <w:i/>
              </w:rPr>
              <w:t>platz</w:t>
            </w:r>
          </w:p>
          <w:p w14:paraId="5C01EEE9" w14:textId="77777777" w:rsidR="00EC4FF9" w:rsidRPr="000E6A02" w:rsidRDefault="00EC4FF9" w:rsidP="00EC4FF9">
            <w:pPr>
              <w:jc w:val="center"/>
              <w:rPr>
                <w:bCs/>
                <w:i/>
              </w:rPr>
            </w:pPr>
            <w:r w:rsidRPr="000E6A02">
              <w:rPr>
                <w:bCs/>
                <w:i/>
              </w:rPr>
              <w:t>haut</w:t>
            </w:r>
          </w:p>
          <w:p w14:paraId="51373C95" w14:textId="77777777" w:rsidR="00EC4FF9" w:rsidRDefault="00EC4FF9" w:rsidP="00EC4FF9">
            <w:pPr>
              <w:jc w:val="center"/>
            </w:pPr>
            <w:r>
              <w:rPr>
                <w:bCs/>
                <w:i/>
              </w:rPr>
              <w:t>schule</w:t>
            </w:r>
          </w:p>
        </w:tc>
        <w:tc>
          <w:tcPr>
            <w:tcW w:w="1292" w:type="dxa"/>
            <w:tcBorders>
              <w:top w:val="single" w:sz="4" w:space="0" w:color="auto"/>
            </w:tcBorders>
          </w:tcPr>
          <w:p w14:paraId="4F1BF519" w14:textId="77777777" w:rsidR="00EC4FF9" w:rsidRPr="000E6A02" w:rsidRDefault="00EC4FF9" w:rsidP="00EC4FF9">
            <w:pPr>
              <w:jc w:val="center"/>
              <w:rPr>
                <w:bCs/>
                <w:i/>
              </w:rPr>
            </w:pPr>
            <w:proofErr w:type="spellStart"/>
            <w:r w:rsidRPr="000E6A02">
              <w:rPr>
                <w:bCs/>
                <w:i/>
              </w:rPr>
              <w:t>album</w:t>
            </w:r>
            <w:proofErr w:type="spellEnd"/>
          </w:p>
          <w:p w14:paraId="7E96992B" w14:textId="77777777" w:rsidR="00EC4FF9" w:rsidRPr="000E6A02" w:rsidRDefault="00EC4FF9" w:rsidP="00EC4FF9">
            <w:pPr>
              <w:jc w:val="center"/>
              <w:rPr>
                <w:bCs/>
                <w:i/>
              </w:rPr>
            </w:pPr>
            <w:proofErr w:type="spellStart"/>
            <w:r w:rsidRPr="000E6A02">
              <w:rPr>
                <w:bCs/>
                <w:i/>
              </w:rPr>
              <w:t>kind</w:t>
            </w:r>
            <w:proofErr w:type="spellEnd"/>
          </w:p>
          <w:p w14:paraId="727F05B2" w14:textId="77777777" w:rsidR="00EC4FF9" w:rsidRPr="000E6A02" w:rsidRDefault="00EC4FF9" w:rsidP="00EC4FF9">
            <w:pPr>
              <w:jc w:val="center"/>
              <w:rPr>
                <w:bCs/>
                <w:i/>
              </w:rPr>
            </w:pPr>
            <w:r w:rsidRPr="000E6A02">
              <w:rPr>
                <w:bCs/>
                <w:i/>
              </w:rPr>
              <w:t>band</w:t>
            </w:r>
          </w:p>
          <w:p w14:paraId="0E0A8044" w14:textId="604C4ACF" w:rsidR="00EC4FF9" w:rsidRPr="000E6A02" w:rsidRDefault="008C14F6" w:rsidP="00EC4FF9">
            <w:pPr>
              <w:jc w:val="center"/>
              <w:rPr>
                <w:bCs/>
                <w:i/>
              </w:rPr>
            </w:pPr>
            <w:proofErr w:type="spellStart"/>
            <w:r>
              <w:rPr>
                <w:bCs/>
                <w:i/>
              </w:rPr>
              <w:t>polizei</w:t>
            </w:r>
            <w:proofErr w:type="spellEnd"/>
          </w:p>
          <w:p w14:paraId="43E77B42" w14:textId="77777777" w:rsidR="00EC4FF9" w:rsidRPr="000E6A02" w:rsidRDefault="00EC4FF9" w:rsidP="00EC4FF9">
            <w:pPr>
              <w:jc w:val="center"/>
              <w:rPr>
                <w:bCs/>
                <w:i/>
              </w:rPr>
            </w:pPr>
            <w:proofErr w:type="spellStart"/>
            <w:r w:rsidRPr="000E6A02">
              <w:rPr>
                <w:bCs/>
                <w:i/>
              </w:rPr>
              <w:t>song</w:t>
            </w:r>
            <w:proofErr w:type="spellEnd"/>
          </w:p>
          <w:p w14:paraId="2270628D" w14:textId="77777777" w:rsidR="00EC4FF9" w:rsidRPr="000E6A02" w:rsidRDefault="00EC4FF9" w:rsidP="00EC4FF9">
            <w:pPr>
              <w:jc w:val="center"/>
              <w:rPr>
                <w:bCs/>
                <w:i/>
              </w:rPr>
            </w:pPr>
            <w:proofErr w:type="spellStart"/>
            <w:r w:rsidRPr="000E6A02">
              <w:rPr>
                <w:bCs/>
                <w:i/>
              </w:rPr>
              <w:t>prozent</w:t>
            </w:r>
            <w:proofErr w:type="spellEnd"/>
          </w:p>
          <w:p w14:paraId="4C819151" w14:textId="77777777" w:rsidR="00EC4FF9" w:rsidRPr="000E6A02" w:rsidRDefault="00EC4FF9" w:rsidP="00EC4FF9">
            <w:pPr>
              <w:jc w:val="center"/>
              <w:rPr>
                <w:bCs/>
                <w:i/>
              </w:rPr>
            </w:pPr>
            <w:proofErr w:type="spellStart"/>
            <w:r w:rsidRPr="000E6A02">
              <w:rPr>
                <w:bCs/>
                <w:i/>
              </w:rPr>
              <w:t>konzert</w:t>
            </w:r>
            <w:proofErr w:type="spellEnd"/>
          </w:p>
          <w:p w14:paraId="21B09EF4" w14:textId="77777777" w:rsidR="00EC4FF9" w:rsidRPr="000E6A02" w:rsidRDefault="00EC4FF9" w:rsidP="00EC4FF9">
            <w:pPr>
              <w:jc w:val="center"/>
              <w:rPr>
                <w:bCs/>
                <w:i/>
              </w:rPr>
            </w:pPr>
            <w:proofErr w:type="spellStart"/>
            <w:r w:rsidRPr="000E6A02">
              <w:rPr>
                <w:bCs/>
                <w:i/>
              </w:rPr>
              <w:t>music</w:t>
            </w:r>
            <w:proofErr w:type="spellEnd"/>
          </w:p>
          <w:p w14:paraId="0FCEB7E8" w14:textId="77777777" w:rsidR="00EC4FF9" w:rsidRPr="000E6A02" w:rsidRDefault="00EC4FF9" w:rsidP="00EC4FF9">
            <w:pPr>
              <w:jc w:val="center"/>
              <w:rPr>
                <w:bCs/>
                <w:i/>
              </w:rPr>
            </w:pPr>
            <w:proofErr w:type="spellStart"/>
            <w:r w:rsidRPr="000E6A02">
              <w:rPr>
                <w:bCs/>
                <w:i/>
              </w:rPr>
              <w:t>lied</w:t>
            </w:r>
            <w:proofErr w:type="spellEnd"/>
          </w:p>
          <w:p w14:paraId="0871FAC7" w14:textId="77777777" w:rsidR="00EC4FF9" w:rsidRDefault="00EC4FF9" w:rsidP="00EC4FF9">
            <w:pPr>
              <w:jc w:val="center"/>
            </w:pPr>
            <w:proofErr w:type="spellStart"/>
            <w:r w:rsidRPr="000E6A02">
              <w:rPr>
                <w:bCs/>
                <w:i/>
              </w:rPr>
              <w:t>diabetes</w:t>
            </w:r>
            <w:proofErr w:type="spellEnd"/>
          </w:p>
        </w:tc>
      </w:tr>
    </w:tbl>
    <w:p w14:paraId="4B657FC4" w14:textId="3CFD0869" w:rsidR="003F7D72" w:rsidRPr="000E6A02" w:rsidRDefault="003F7D72" w:rsidP="003F7D72">
      <w:pPr>
        <w:pStyle w:val="Caption"/>
        <w:framePr w:hSpace="180" w:wrap="around" w:vAnchor="text" w:hAnchor="page" w:x="2775" w:y="324"/>
      </w:pPr>
      <w:bookmarkStart w:id="96" w:name="_Ref325727448"/>
      <w:r w:rsidRPr="000E6A02">
        <w:t xml:space="preserve">Tabelle </w:t>
      </w:r>
      <w:fldSimple w:instr=" SEQ Tabelle \* ARABIC ">
        <w:r w:rsidR="00D410F1">
          <w:rPr>
            <w:noProof/>
          </w:rPr>
          <w:t>1</w:t>
        </w:r>
      </w:fldSimple>
      <w:bookmarkEnd w:id="96"/>
      <w:r w:rsidRPr="000E6A02">
        <w:t>: Charakter</w:t>
      </w:r>
      <w:r>
        <w:t>istische Wörter für einige ausgewählte</w:t>
      </w:r>
      <w:r w:rsidRPr="000E6A02">
        <w:t xml:space="preserve"> </w:t>
      </w:r>
      <w:proofErr w:type="spellStart"/>
      <w:r w:rsidRPr="000E6A02">
        <w:t>Topiks</w:t>
      </w:r>
      <w:proofErr w:type="spellEnd"/>
    </w:p>
    <w:p w14:paraId="1AE23DB6" w14:textId="77777777" w:rsidR="0057218A" w:rsidRPr="000E6A02" w:rsidRDefault="0057218A" w:rsidP="009D48C1"/>
    <w:p w14:paraId="1A5342BD" w14:textId="5D8ACF9A" w:rsidR="009E0A3D" w:rsidRDefault="00E046D0" w:rsidP="009E0A3D">
      <w:r>
        <w:t xml:space="preserve">Das </w:t>
      </w:r>
      <w:r w:rsidR="00CF6CCB" w:rsidRPr="000E6A02">
        <w:t xml:space="preserve">Ergebnis </w:t>
      </w:r>
      <w:r>
        <w:t>ist</w:t>
      </w:r>
      <w:r w:rsidRPr="000E6A02">
        <w:t xml:space="preserve"> </w:t>
      </w:r>
      <w:r w:rsidR="00CF6CCB" w:rsidRPr="000E6A02">
        <w:t xml:space="preserve">für jedes </w:t>
      </w:r>
      <w:ins w:id="97" w:author="Konopka" w:date="2016-06-14T21:52:00Z">
        <w:r w:rsidR="00676353">
          <w:t>Topi</w:t>
        </w:r>
      </w:ins>
      <w:ins w:id="98" w:author="Konopka" w:date="2016-06-14T21:53:00Z">
        <w:r w:rsidR="00676353">
          <w:t>k</w:t>
        </w:r>
      </w:ins>
      <w:ins w:id="99" w:author="Konopka" w:date="2016-06-14T21:52:00Z">
        <w:r w:rsidR="00676353">
          <w:t xml:space="preserve"> </w:t>
        </w:r>
      </w:ins>
      <w:r w:rsidR="00CF6CCB" w:rsidRPr="000E6A02">
        <w:t>eine Liste</w:t>
      </w:r>
      <w:r w:rsidR="00AE3964">
        <w:t xml:space="preserve"> </w:t>
      </w:r>
      <w:r w:rsidR="00CF6CCB" w:rsidRPr="000E6A02">
        <w:t>charakteristisch</w:t>
      </w:r>
      <w:r w:rsidR="00AE3964">
        <w:t>er Wörter.</w:t>
      </w:r>
      <w:r w:rsidR="003F7D72">
        <w:t xml:space="preserve"> Tabelle 1 </w:t>
      </w:r>
      <w:ins w:id="100" w:author="Konopka" w:date="2016-06-14T21:53:00Z">
        <w:r w:rsidR="00676353">
          <w:t>i</w:t>
        </w:r>
      </w:ins>
      <w:r w:rsidR="00CF6CCB" w:rsidRPr="000E6A02">
        <w:t xml:space="preserve">llustriert für einige </w:t>
      </w:r>
      <w:proofErr w:type="spellStart"/>
      <w:r w:rsidR="00CF6CCB" w:rsidRPr="000E6A02">
        <w:t>Topiks</w:t>
      </w:r>
      <w:proofErr w:type="spellEnd"/>
      <w:r w:rsidR="00CF6CCB" w:rsidRPr="000E6A02">
        <w:t xml:space="preserve"> die</w:t>
      </w:r>
      <w:r w:rsidR="004E39C5">
        <w:t xml:space="preserve"> zehn t</w:t>
      </w:r>
      <w:r w:rsidR="00CF6CCB" w:rsidRPr="000E6A02">
        <w:t>ypischsten Wörter</w:t>
      </w:r>
      <w:r w:rsidR="00E821E5" w:rsidRPr="000E6A02">
        <w:t>, in absteigender Gewichtung</w:t>
      </w:r>
      <w:r w:rsidR="00CF6CCB" w:rsidRPr="000E6A02">
        <w:t>.</w:t>
      </w:r>
      <w:r w:rsidR="00E821E5" w:rsidRPr="000E6A02">
        <w:t xml:space="preserve"> Während </w:t>
      </w:r>
      <w:r w:rsidR="00E821E5" w:rsidRPr="000E6A02">
        <w:rPr>
          <w:i/>
        </w:rPr>
        <w:t>Topik1</w:t>
      </w:r>
      <w:r w:rsidR="00E821E5" w:rsidRPr="000E6A02">
        <w:t xml:space="preserve"> und </w:t>
      </w:r>
      <w:r w:rsidR="00E821E5" w:rsidRPr="000E6A02">
        <w:rPr>
          <w:i/>
        </w:rPr>
        <w:t>Topik2</w:t>
      </w:r>
      <w:r w:rsidR="00E821E5" w:rsidRPr="000E6A02">
        <w:t xml:space="preserve"> </w:t>
      </w:r>
      <w:r w:rsidR="00472829">
        <w:t>eindeutig</w:t>
      </w:r>
      <w:r w:rsidR="00E821E5" w:rsidRPr="000E6A02">
        <w:t xml:space="preserve"> mit Fußball und Tourismus </w:t>
      </w:r>
      <w:r w:rsidR="00472829">
        <w:t>in Zusammenhang stehen</w:t>
      </w:r>
      <w:r w:rsidR="00E821E5" w:rsidRPr="000E6A02">
        <w:t xml:space="preserve">, ist die Interpretation von </w:t>
      </w:r>
      <w:r w:rsidR="00E821E5" w:rsidRPr="000E6A02">
        <w:rPr>
          <w:i/>
        </w:rPr>
        <w:t>Topik30</w:t>
      </w:r>
      <w:r w:rsidR="00C21A5D" w:rsidRPr="000E6A02">
        <w:t xml:space="preserve"> weniger eindeutig</w:t>
      </w:r>
      <w:r w:rsidR="00472829">
        <w:t>.</w:t>
      </w:r>
      <w:r w:rsidR="00472829" w:rsidRPr="000E6A02">
        <w:t xml:space="preserve"> </w:t>
      </w:r>
      <w:r w:rsidR="00472829">
        <w:t>O</w:t>
      </w:r>
      <w:r w:rsidR="00472829" w:rsidRPr="000E6A02">
        <w:t xml:space="preserve">ffenbar </w:t>
      </w:r>
      <w:r w:rsidR="00C21A5D" w:rsidRPr="000E6A02">
        <w:t xml:space="preserve">geht es um Musik und Konzerte, </w:t>
      </w:r>
      <w:r w:rsidR="00C21A5D" w:rsidRPr="000E6A02">
        <w:lastRenderedPageBreak/>
        <w:t xml:space="preserve">doch passen nicht alle Wörter </w:t>
      </w:r>
      <w:r w:rsidR="00472829">
        <w:t>dazu</w:t>
      </w:r>
      <w:r w:rsidR="00C21A5D" w:rsidRPr="000E6A02">
        <w:t xml:space="preserve">. </w:t>
      </w:r>
      <w:r w:rsidR="00C21A5D" w:rsidRPr="000E6A02">
        <w:rPr>
          <w:i/>
        </w:rPr>
        <w:t>Topik29</w:t>
      </w:r>
      <w:r w:rsidR="00C21A5D" w:rsidRPr="000E6A02">
        <w:t xml:space="preserve"> ist noch schwieriger zu interpretieren</w:t>
      </w:r>
      <w:r w:rsidR="006A25E7">
        <w:t>.</w:t>
      </w:r>
      <w:r w:rsidR="006A25E7" w:rsidRPr="000E6A02">
        <w:t xml:space="preserve"> </w:t>
      </w:r>
      <w:r w:rsidR="006A25E7">
        <w:t>H</w:t>
      </w:r>
      <w:r w:rsidR="006A25E7" w:rsidRPr="000E6A02">
        <w:t xml:space="preserve">ier </w:t>
      </w:r>
      <w:r w:rsidR="00C21A5D" w:rsidRPr="000E6A02">
        <w:t xml:space="preserve">scheinen Schlüsselbegriffe aus unterschiedlichen Themen </w:t>
      </w:r>
      <w:r w:rsidR="006A25E7">
        <w:t xml:space="preserve">wie </w:t>
      </w:r>
      <w:r w:rsidR="00C21A5D" w:rsidRPr="000E6A02">
        <w:t>Gesundhei</w:t>
      </w:r>
      <w:r w:rsidR="006A25E7">
        <w:t>t</w:t>
      </w:r>
      <w:r w:rsidR="00C21A5D" w:rsidRPr="000E6A02">
        <w:t>, Glaube</w:t>
      </w:r>
      <w:r w:rsidR="006A25E7">
        <w:t xml:space="preserve"> und </w:t>
      </w:r>
      <w:r w:rsidR="00C21A5D" w:rsidRPr="000E6A02">
        <w:t>Sport vermischt zu se</w:t>
      </w:r>
      <w:r w:rsidR="00760ECB" w:rsidRPr="000E6A02">
        <w:t>in. Dies illustriert</w:t>
      </w:r>
      <w:r w:rsidR="00A45607">
        <w:t xml:space="preserve">, </w:t>
      </w:r>
      <w:r w:rsidR="00C21A5D" w:rsidRPr="000E6A02">
        <w:t xml:space="preserve">dass </w:t>
      </w:r>
      <w:r w:rsidR="00AD6F6F" w:rsidRPr="000E6A02">
        <w:t xml:space="preserve">induzierte </w:t>
      </w:r>
      <w:proofErr w:type="spellStart"/>
      <w:r w:rsidR="00AD6F6F" w:rsidRPr="000E6A02">
        <w:t>Topiks</w:t>
      </w:r>
      <w:proofErr w:type="spellEnd"/>
      <w:r w:rsidR="00AD6F6F" w:rsidRPr="000E6A02">
        <w:t xml:space="preserve"> ohne weitere Verarbeitung eher nicht der </w:t>
      </w:r>
      <w:r w:rsidR="00BF4DDE">
        <w:t xml:space="preserve">linguistischen </w:t>
      </w:r>
      <w:r w:rsidR="00AD6F6F" w:rsidRPr="000E6A02">
        <w:t xml:space="preserve">Vorstellung </w:t>
      </w:r>
      <w:r w:rsidR="00BF4DDE">
        <w:t>von</w:t>
      </w:r>
      <w:r w:rsidR="00760ECB" w:rsidRPr="000E6A02">
        <w:t xml:space="preserve"> relevanten Metadaten </w:t>
      </w:r>
      <w:r w:rsidR="00BF4DDE">
        <w:t>entsprechen</w:t>
      </w:r>
      <w:r w:rsidR="00760ECB" w:rsidRPr="000E6A02">
        <w:t>.</w:t>
      </w:r>
      <w:r w:rsidR="003E690F" w:rsidRPr="000E6A02">
        <w:t xml:space="preserve"> </w:t>
      </w:r>
      <w:r w:rsidR="00C407F7" w:rsidRPr="000E6A02">
        <w:t>Darüber hinaus</w:t>
      </w:r>
      <w:r w:rsidR="003E690F" w:rsidRPr="000E6A02">
        <w:t xml:space="preserve"> erzeugt das Verfahren ei</w:t>
      </w:r>
      <w:r w:rsidR="000961A6" w:rsidRPr="000E6A02">
        <w:t>ne Dokument</w:t>
      </w:r>
      <w:r w:rsidR="003E690F" w:rsidRPr="000E6A02">
        <w:t>-</w:t>
      </w:r>
      <w:r w:rsidR="000961A6" w:rsidRPr="000E6A02">
        <w:t>Topik-</w:t>
      </w:r>
      <w:r w:rsidR="003E690F" w:rsidRPr="000E6A02">
        <w:t xml:space="preserve">Matrix, in der jedes der induzierten </w:t>
      </w:r>
      <w:proofErr w:type="spellStart"/>
      <w:r w:rsidR="003E690F" w:rsidRPr="000E6A02">
        <w:t>Topiks</w:t>
      </w:r>
      <w:proofErr w:type="spellEnd"/>
      <w:r w:rsidR="003E690F" w:rsidRPr="000E6A02">
        <w:t xml:space="preserve"> für jedes Dokument gewichtet ist. Man erhält damit ein Maß für die Zugehörigkeit eines Dokuments zu den einzelnen </w:t>
      </w:r>
      <w:proofErr w:type="spellStart"/>
      <w:r w:rsidR="003E690F" w:rsidRPr="000E6A02">
        <w:t>Topiks</w:t>
      </w:r>
      <w:proofErr w:type="spellEnd"/>
      <w:r w:rsidR="003E690F" w:rsidRPr="000E6A02">
        <w:t>.</w:t>
      </w:r>
      <w:bookmarkStart w:id="101" w:name="_Ref325727096"/>
      <w:r w:rsidR="009E0A3D">
        <w:t xml:space="preserve"> Tabelle 2 illustriert eine solche Matrix.</w:t>
      </w:r>
    </w:p>
    <w:p w14:paraId="17483CD4" w14:textId="3E57D566" w:rsidR="009E0A3D" w:rsidRDefault="009E0A3D" w:rsidP="009E0A3D"/>
    <w:tbl>
      <w:tblPr>
        <w:tblStyle w:val="TableGrid"/>
        <w:tblW w:w="6424" w:type="dxa"/>
        <w:tblInd w:w="108" w:type="dxa"/>
        <w:tblBorders>
          <w:insideH w:val="none" w:sz="0" w:space="0" w:color="auto"/>
          <w:insideV w:val="none" w:sz="0" w:space="0" w:color="auto"/>
        </w:tblBorders>
        <w:tblLook w:val="04A0" w:firstRow="1" w:lastRow="0" w:firstColumn="1" w:lastColumn="0" w:noHBand="0" w:noVBand="1"/>
      </w:tblPr>
      <w:tblGrid>
        <w:gridCol w:w="1887"/>
        <w:gridCol w:w="943"/>
        <w:gridCol w:w="943"/>
        <w:gridCol w:w="503"/>
        <w:gridCol w:w="1074"/>
        <w:gridCol w:w="1074"/>
      </w:tblGrid>
      <w:tr w:rsidR="002B36E0" w:rsidRPr="00AC4311" w14:paraId="1B9350F2" w14:textId="77777777" w:rsidTr="002B36E0">
        <w:trPr>
          <w:trHeight w:val="256"/>
        </w:trPr>
        <w:tc>
          <w:tcPr>
            <w:tcW w:w="1887" w:type="dxa"/>
            <w:tcBorders>
              <w:top w:val="single" w:sz="4" w:space="0" w:color="auto"/>
              <w:bottom w:val="single" w:sz="4" w:space="0" w:color="auto"/>
            </w:tcBorders>
            <w:shd w:val="clear" w:color="auto" w:fill="auto"/>
          </w:tcPr>
          <w:p w14:paraId="6E4C21C3" w14:textId="77777777" w:rsidR="009E0A3D" w:rsidRPr="007D79F2" w:rsidRDefault="009E0A3D" w:rsidP="0065723D">
            <w:pPr>
              <w:rPr>
                <w:sz w:val="22"/>
                <w:szCs w:val="22"/>
              </w:rPr>
            </w:pPr>
          </w:p>
        </w:tc>
        <w:tc>
          <w:tcPr>
            <w:tcW w:w="943" w:type="dxa"/>
            <w:tcBorders>
              <w:top w:val="single" w:sz="4" w:space="0" w:color="auto"/>
              <w:bottom w:val="single" w:sz="4" w:space="0" w:color="auto"/>
            </w:tcBorders>
            <w:shd w:val="clear" w:color="auto" w:fill="auto"/>
          </w:tcPr>
          <w:p w14:paraId="79B81C43" w14:textId="77777777" w:rsidR="009E0A3D" w:rsidRPr="007D79F2" w:rsidRDefault="009E0A3D" w:rsidP="0065723D">
            <w:pPr>
              <w:rPr>
                <w:b/>
                <w:sz w:val="22"/>
                <w:szCs w:val="22"/>
              </w:rPr>
            </w:pPr>
            <w:r w:rsidRPr="007D79F2">
              <w:rPr>
                <w:b/>
                <w:sz w:val="22"/>
                <w:szCs w:val="22"/>
              </w:rPr>
              <w:t>Topik1</w:t>
            </w:r>
          </w:p>
        </w:tc>
        <w:tc>
          <w:tcPr>
            <w:tcW w:w="943" w:type="dxa"/>
            <w:tcBorders>
              <w:top w:val="single" w:sz="4" w:space="0" w:color="auto"/>
              <w:bottom w:val="single" w:sz="4" w:space="0" w:color="auto"/>
            </w:tcBorders>
            <w:shd w:val="clear" w:color="auto" w:fill="auto"/>
          </w:tcPr>
          <w:p w14:paraId="2721423C" w14:textId="77777777" w:rsidR="009E0A3D" w:rsidRPr="007D79F2" w:rsidRDefault="009E0A3D" w:rsidP="0065723D">
            <w:pPr>
              <w:rPr>
                <w:b/>
                <w:sz w:val="22"/>
                <w:szCs w:val="22"/>
              </w:rPr>
            </w:pPr>
            <w:r w:rsidRPr="007D79F2">
              <w:rPr>
                <w:b/>
                <w:sz w:val="22"/>
                <w:szCs w:val="22"/>
              </w:rPr>
              <w:t>Topik2</w:t>
            </w:r>
          </w:p>
        </w:tc>
        <w:tc>
          <w:tcPr>
            <w:tcW w:w="503" w:type="dxa"/>
            <w:tcBorders>
              <w:top w:val="single" w:sz="4" w:space="0" w:color="auto"/>
              <w:bottom w:val="single" w:sz="4" w:space="0" w:color="auto"/>
            </w:tcBorders>
            <w:shd w:val="clear" w:color="auto" w:fill="auto"/>
          </w:tcPr>
          <w:p w14:paraId="41F6B011" w14:textId="77777777" w:rsidR="009E0A3D" w:rsidRPr="007D79F2" w:rsidRDefault="009E0A3D" w:rsidP="0065723D">
            <w:pPr>
              <w:rPr>
                <w:b/>
                <w:sz w:val="22"/>
                <w:szCs w:val="22"/>
              </w:rPr>
            </w:pPr>
            <w:r w:rsidRPr="007D79F2">
              <w:rPr>
                <w:b/>
                <w:sz w:val="22"/>
                <w:szCs w:val="22"/>
              </w:rPr>
              <w:t>...</w:t>
            </w:r>
          </w:p>
        </w:tc>
        <w:tc>
          <w:tcPr>
            <w:tcW w:w="1074" w:type="dxa"/>
            <w:tcBorders>
              <w:top w:val="single" w:sz="4" w:space="0" w:color="auto"/>
              <w:bottom w:val="single" w:sz="4" w:space="0" w:color="auto"/>
            </w:tcBorders>
            <w:shd w:val="clear" w:color="auto" w:fill="auto"/>
          </w:tcPr>
          <w:p w14:paraId="2FCD65D3" w14:textId="77777777" w:rsidR="009E0A3D" w:rsidRPr="007D79F2" w:rsidRDefault="009E0A3D" w:rsidP="0065723D">
            <w:pPr>
              <w:rPr>
                <w:b/>
                <w:sz w:val="22"/>
                <w:szCs w:val="22"/>
              </w:rPr>
            </w:pPr>
            <w:r w:rsidRPr="007D79F2">
              <w:rPr>
                <w:b/>
                <w:sz w:val="22"/>
                <w:szCs w:val="22"/>
              </w:rPr>
              <w:t>Topik29</w:t>
            </w:r>
          </w:p>
        </w:tc>
        <w:tc>
          <w:tcPr>
            <w:tcW w:w="1074" w:type="dxa"/>
            <w:tcBorders>
              <w:top w:val="single" w:sz="4" w:space="0" w:color="auto"/>
              <w:bottom w:val="single" w:sz="4" w:space="0" w:color="auto"/>
            </w:tcBorders>
            <w:shd w:val="clear" w:color="auto" w:fill="auto"/>
          </w:tcPr>
          <w:p w14:paraId="75C82DD6" w14:textId="77777777" w:rsidR="009E0A3D" w:rsidRPr="007D79F2" w:rsidRDefault="009E0A3D" w:rsidP="0065723D">
            <w:pPr>
              <w:rPr>
                <w:b/>
                <w:sz w:val="22"/>
                <w:szCs w:val="22"/>
              </w:rPr>
            </w:pPr>
            <w:r w:rsidRPr="007D79F2">
              <w:rPr>
                <w:b/>
                <w:sz w:val="22"/>
                <w:szCs w:val="22"/>
              </w:rPr>
              <w:t>Topik30</w:t>
            </w:r>
          </w:p>
        </w:tc>
      </w:tr>
      <w:tr w:rsidR="002B36E0" w:rsidRPr="007D79F2" w14:paraId="250DCB8D" w14:textId="77777777" w:rsidTr="002B36E0">
        <w:trPr>
          <w:trHeight w:val="273"/>
        </w:trPr>
        <w:tc>
          <w:tcPr>
            <w:tcW w:w="1887" w:type="dxa"/>
            <w:tcBorders>
              <w:top w:val="single" w:sz="4" w:space="0" w:color="auto"/>
            </w:tcBorders>
            <w:shd w:val="clear" w:color="auto" w:fill="auto"/>
          </w:tcPr>
          <w:p w14:paraId="7D952475" w14:textId="77777777" w:rsidR="009E0A3D" w:rsidRPr="007D79F2" w:rsidRDefault="009E0A3D" w:rsidP="0065723D">
            <w:pPr>
              <w:rPr>
                <w:b/>
                <w:sz w:val="22"/>
                <w:szCs w:val="22"/>
              </w:rPr>
            </w:pPr>
            <w:r w:rsidRPr="007D79F2">
              <w:rPr>
                <w:b/>
                <w:sz w:val="22"/>
                <w:szCs w:val="22"/>
              </w:rPr>
              <w:t>Dokument_1</w:t>
            </w:r>
          </w:p>
        </w:tc>
        <w:tc>
          <w:tcPr>
            <w:tcW w:w="943" w:type="dxa"/>
            <w:tcBorders>
              <w:top w:val="single" w:sz="4" w:space="0" w:color="auto"/>
            </w:tcBorders>
            <w:shd w:val="clear" w:color="auto" w:fill="auto"/>
          </w:tcPr>
          <w:p w14:paraId="5DA4A6D2" w14:textId="77777777" w:rsidR="009E0A3D" w:rsidRPr="007D79F2" w:rsidRDefault="009E0A3D" w:rsidP="0065723D">
            <w:pPr>
              <w:jc w:val="right"/>
              <w:rPr>
                <w:sz w:val="22"/>
                <w:szCs w:val="22"/>
              </w:rPr>
            </w:pPr>
            <w:r w:rsidRPr="007D79F2">
              <w:rPr>
                <w:sz w:val="22"/>
                <w:szCs w:val="22"/>
              </w:rPr>
              <w:t>.067</w:t>
            </w:r>
          </w:p>
        </w:tc>
        <w:tc>
          <w:tcPr>
            <w:tcW w:w="943" w:type="dxa"/>
            <w:tcBorders>
              <w:top w:val="single" w:sz="4" w:space="0" w:color="auto"/>
            </w:tcBorders>
            <w:shd w:val="clear" w:color="auto" w:fill="auto"/>
          </w:tcPr>
          <w:p w14:paraId="10A0AC1F" w14:textId="77777777" w:rsidR="009E0A3D" w:rsidRPr="007D79F2" w:rsidRDefault="009E0A3D" w:rsidP="0065723D">
            <w:pPr>
              <w:jc w:val="right"/>
              <w:rPr>
                <w:sz w:val="22"/>
                <w:szCs w:val="22"/>
              </w:rPr>
            </w:pPr>
            <w:r w:rsidRPr="007D79F2">
              <w:rPr>
                <w:sz w:val="22"/>
                <w:szCs w:val="22"/>
              </w:rPr>
              <w:t>.045</w:t>
            </w:r>
          </w:p>
        </w:tc>
        <w:tc>
          <w:tcPr>
            <w:tcW w:w="503" w:type="dxa"/>
            <w:tcBorders>
              <w:top w:val="single" w:sz="4" w:space="0" w:color="auto"/>
            </w:tcBorders>
            <w:shd w:val="clear" w:color="auto" w:fill="auto"/>
          </w:tcPr>
          <w:p w14:paraId="7EF7CEF7" w14:textId="77777777" w:rsidR="009E0A3D" w:rsidRPr="007D79F2" w:rsidRDefault="009E0A3D" w:rsidP="0065723D">
            <w:pPr>
              <w:jc w:val="right"/>
              <w:rPr>
                <w:sz w:val="22"/>
                <w:szCs w:val="22"/>
              </w:rPr>
            </w:pPr>
          </w:p>
        </w:tc>
        <w:tc>
          <w:tcPr>
            <w:tcW w:w="1074" w:type="dxa"/>
            <w:tcBorders>
              <w:top w:val="single" w:sz="4" w:space="0" w:color="auto"/>
            </w:tcBorders>
            <w:shd w:val="clear" w:color="auto" w:fill="auto"/>
          </w:tcPr>
          <w:p w14:paraId="03CBD24B" w14:textId="77777777" w:rsidR="009E0A3D" w:rsidRPr="007D79F2" w:rsidRDefault="009E0A3D" w:rsidP="0065723D">
            <w:pPr>
              <w:jc w:val="right"/>
              <w:rPr>
                <w:sz w:val="22"/>
                <w:szCs w:val="22"/>
              </w:rPr>
            </w:pPr>
            <w:r w:rsidRPr="007D79F2">
              <w:rPr>
                <w:sz w:val="22"/>
                <w:szCs w:val="22"/>
              </w:rPr>
              <w:t>-.002</w:t>
            </w:r>
          </w:p>
        </w:tc>
        <w:tc>
          <w:tcPr>
            <w:tcW w:w="1074" w:type="dxa"/>
            <w:tcBorders>
              <w:top w:val="single" w:sz="4" w:space="0" w:color="auto"/>
            </w:tcBorders>
            <w:shd w:val="clear" w:color="auto" w:fill="auto"/>
          </w:tcPr>
          <w:p w14:paraId="3D4F44C3" w14:textId="77777777" w:rsidR="009E0A3D" w:rsidRPr="007D79F2" w:rsidRDefault="009E0A3D" w:rsidP="0065723D">
            <w:pPr>
              <w:jc w:val="right"/>
              <w:rPr>
                <w:sz w:val="22"/>
                <w:szCs w:val="22"/>
              </w:rPr>
            </w:pPr>
            <w:r w:rsidRPr="007D79F2">
              <w:rPr>
                <w:sz w:val="22"/>
                <w:szCs w:val="22"/>
              </w:rPr>
              <w:t>-.040</w:t>
            </w:r>
          </w:p>
        </w:tc>
      </w:tr>
      <w:tr w:rsidR="002B36E0" w:rsidRPr="007D79F2" w14:paraId="685C13AE" w14:textId="77777777" w:rsidTr="002B36E0">
        <w:trPr>
          <w:trHeight w:val="273"/>
        </w:trPr>
        <w:tc>
          <w:tcPr>
            <w:tcW w:w="1887" w:type="dxa"/>
            <w:shd w:val="clear" w:color="auto" w:fill="auto"/>
          </w:tcPr>
          <w:p w14:paraId="1D46AA7B" w14:textId="77777777" w:rsidR="009E0A3D" w:rsidRPr="007D79F2" w:rsidRDefault="009E0A3D" w:rsidP="0065723D">
            <w:pPr>
              <w:rPr>
                <w:b/>
                <w:sz w:val="22"/>
                <w:szCs w:val="22"/>
              </w:rPr>
            </w:pPr>
            <w:r w:rsidRPr="007D79F2">
              <w:rPr>
                <w:b/>
                <w:sz w:val="22"/>
                <w:szCs w:val="22"/>
              </w:rPr>
              <w:t>Dokument_2</w:t>
            </w:r>
          </w:p>
        </w:tc>
        <w:tc>
          <w:tcPr>
            <w:tcW w:w="943" w:type="dxa"/>
            <w:shd w:val="clear" w:color="auto" w:fill="auto"/>
          </w:tcPr>
          <w:p w14:paraId="3B06E462" w14:textId="77777777" w:rsidR="009E0A3D" w:rsidRPr="007D79F2" w:rsidRDefault="009E0A3D" w:rsidP="0065723D">
            <w:pPr>
              <w:jc w:val="right"/>
              <w:rPr>
                <w:sz w:val="22"/>
                <w:szCs w:val="22"/>
              </w:rPr>
            </w:pPr>
            <w:r w:rsidRPr="007D79F2">
              <w:rPr>
                <w:sz w:val="22"/>
                <w:szCs w:val="22"/>
              </w:rPr>
              <w:t>.149</w:t>
            </w:r>
          </w:p>
        </w:tc>
        <w:tc>
          <w:tcPr>
            <w:tcW w:w="943" w:type="dxa"/>
            <w:shd w:val="clear" w:color="auto" w:fill="auto"/>
          </w:tcPr>
          <w:p w14:paraId="12746A2E" w14:textId="77777777" w:rsidR="009E0A3D" w:rsidRPr="007D79F2" w:rsidRDefault="009E0A3D" w:rsidP="0065723D">
            <w:pPr>
              <w:jc w:val="right"/>
              <w:rPr>
                <w:sz w:val="22"/>
                <w:szCs w:val="22"/>
              </w:rPr>
            </w:pPr>
            <w:r w:rsidRPr="007D79F2">
              <w:rPr>
                <w:sz w:val="22"/>
                <w:szCs w:val="22"/>
              </w:rPr>
              <w:t>.123</w:t>
            </w:r>
          </w:p>
        </w:tc>
        <w:tc>
          <w:tcPr>
            <w:tcW w:w="503" w:type="dxa"/>
            <w:shd w:val="clear" w:color="auto" w:fill="auto"/>
          </w:tcPr>
          <w:p w14:paraId="171A33BD" w14:textId="77777777" w:rsidR="009E0A3D" w:rsidRPr="007D79F2" w:rsidRDefault="009E0A3D" w:rsidP="0065723D">
            <w:pPr>
              <w:jc w:val="right"/>
              <w:rPr>
                <w:sz w:val="22"/>
                <w:szCs w:val="22"/>
              </w:rPr>
            </w:pPr>
          </w:p>
        </w:tc>
        <w:tc>
          <w:tcPr>
            <w:tcW w:w="1074" w:type="dxa"/>
            <w:shd w:val="clear" w:color="auto" w:fill="auto"/>
          </w:tcPr>
          <w:p w14:paraId="633FA902" w14:textId="77777777" w:rsidR="009E0A3D" w:rsidRPr="007D79F2" w:rsidRDefault="009E0A3D" w:rsidP="0065723D">
            <w:pPr>
              <w:jc w:val="right"/>
              <w:rPr>
                <w:sz w:val="22"/>
                <w:szCs w:val="22"/>
              </w:rPr>
            </w:pPr>
            <w:r w:rsidRPr="007D79F2">
              <w:rPr>
                <w:sz w:val="22"/>
                <w:szCs w:val="22"/>
              </w:rPr>
              <w:t>-.007</w:t>
            </w:r>
          </w:p>
        </w:tc>
        <w:tc>
          <w:tcPr>
            <w:tcW w:w="1074" w:type="dxa"/>
            <w:shd w:val="clear" w:color="auto" w:fill="auto"/>
          </w:tcPr>
          <w:p w14:paraId="1C439948" w14:textId="77777777" w:rsidR="009E0A3D" w:rsidRPr="007D79F2" w:rsidRDefault="009E0A3D" w:rsidP="0065723D">
            <w:pPr>
              <w:jc w:val="right"/>
              <w:rPr>
                <w:sz w:val="22"/>
                <w:szCs w:val="22"/>
              </w:rPr>
            </w:pPr>
            <w:r w:rsidRPr="007D79F2">
              <w:rPr>
                <w:sz w:val="22"/>
                <w:szCs w:val="22"/>
              </w:rPr>
              <w:t>.008</w:t>
            </w:r>
          </w:p>
        </w:tc>
      </w:tr>
      <w:tr w:rsidR="002B36E0" w:rsidRPr="007D79F2" w14:paraId="1F5F9183" w14:textId="77777777" w:rsidTr="002B36E0">
        <w:trPr>
          <w:trHeight w:val="273"/>
        </w:trPr>
        <w:tc>
          <w:tcPr>
            <w:tcW w:w="1887" w:type="dxa"/>
            <w:shd w:val="clear" w:color="auto" w:fill="auto"/>
          </w:tcPr>
          <w:p w14:paraId="2F6BE0B7" w14:textId="77777777" w:rsidR="009E0A3D" w:rsidRPr="007D79F2" w:rsidRDefault="009E0A3D" w:rsidP="0065723D">
            <w:pPr>
              <w:rPr>
                <w:b/>
                <w:sz w:val="22"/>
                <w:szCs w:val="22"/>
              </w:rPr>
            </w:pPr>
            <w:r w:rsidRPr="007D79F2">
              <w:rPr>
                <w:b/>
                <w:sz w:val="22"/>
                <w:szCs w:val="22"/>
              </w:rPr>
              <w:t>Dokument_3</w:t>
            </w:r>
          </w:p>
        </w:tc>
        <w:tc>
          <w:tcPr>
            <w:tcW w:w="943" w:type="dxa"/>
            <w:shd w:val="clear" w:color="auto" w:fill="auto"/>
          </w:tcPr>
          <w:p w14:paraId="5898928A" w14:textId="77777777" w:rsidR="009E0A3D" w:rsidRPr="007D79F2" w:rsidRDefault="009E0A3D" w:rsidP="0065723D">
            <w:pPr>
              <w:jc w:val="right"/>
              <w:rPr>
                <w:sz w:val="22"/>
                <w:szCs w:val="22"/>
              </w:rPr>
            </w:pPr>
            <w:r w:rsidRPr="007D79F2">
              <w:rPr>
                <w:sz w:val="22"/>
                <w:szCs w:val="22"/>
              </w:rPr>
              <w:t>.093</w:t>
            </w:r>
          </w:p>
        </w:tc>
        <w:tc>
          <w:tcPr>
            <w:tcW w:w="943" w:type="dxa"/>
            <w:shd w:val="clear" w:color="auto" w:fill="auto"/>
          </w:tcPr>
          <w:p w14:paraId="703A8B9A" w14:textId="77777777" w:rsidR="009E0A3D" w:rsidRPr="007D79F2" w:rsidRDefault="009E0A3D" w:rsidP="0065723D">
            <w:pPr>
              <w:jc w:val="right"/>
              <w:rPr>
                <w:sz w:val="22"/>
                <w:szCs w:val="22"/>
              </w:rPr>
            </w:pPr>
            <w:r w:rsidRPr="007D79F2">
              <w:rPr>
                <w:sz w:val="22"/>
                <w:szCs w:val="22"/>
              </w:rPr>
              <w:t>.171</w:t>
            </w:r>
          </w:p>
        </w:tc>
        <w:tc>
          <w:tcPr>
            <w:tcW w:w="503" w:type="dxa"/>
            <w:shd w:val="clear" w:color="auto" w:fill="auto"/>
          </w:tcPr>
          <w:p w14:paraId="110A7A20" w14:textId="77777777" w:rsidR="009E0A3D" w:rsidRPr="007D79F2" w:rsidRDefault="009E0A3D" w:rsidP="0065723D">
            <w:pPr>
              <w:jc w:val="right"/>
              <w:rPr>
                <w:sz w:val="22"/>
                <w:szCs w:val="22"/>
              </w:rPr>
            </w:pPr>
          </w:p>
        </w:tc>
        <w:tc>
          <w:tcPr>
            <w:tcW w:w="1074" w:type="dxa"/>
            <w:shd w:val="clear" w:color="auto" w:fill="auto"/>
          </w:tcPr>
          <w:p w14:paraId="59FBD5BF" w14:textId="77777777" w:rsidR="009E0A3D" w:rsidRPr="007D79F2" w:rsidRDefault="009E0A3D" w:rsidP="0065723D">
            <w:pPr>
              <w:jc w:val="right"/>
              <w:rPr>
                <w:sz w:val="22"/>
                <w:szCs w:val="22"/>
              </w:rPr>
            </w:pPr>
            <w:r w:rsidRPr="007D79F2">
              <w:rPr>
                <w:sz w:val="22"/>
                <w:szCs w:val="22"/>
              </w:rPr>
              <w:t>.026</w:t>
            </w:r>
          </w:p>
        </w:tc>
        <w:tc>
          <w:tcPr>
            <w:tcW w:w="1074" w:type="dxa"/>
            <w:shd w:val="clear" w:color="auto" w:fill="auto"/>
          </w:tcPr>
          <w:p w14:paraId="2D43DC1A" w14:textId="77777777" w:rsidR="009E0A3D" w:rsidRPr="007D79F2" w:rsidRDefault="009E0A3D" w:rsidP="0065723D">
            <w:pPr>
              <w:jc w:val="right"/>
              <w:rPr>
                <w:sz w:val="22"/>
                <w:szCs w:val="22"/>
              </w:rPr>
            </w:pPr>
            <w:r w:rsidRPr="007D79F2">
              <w:rPr>
                <w:sz w:val="22"/>
                <w:szCs w:val="22"/>
              </w:rPr>
              <w:t>.083</w:t>
            </w:r>
          </w:p>
        </w:tc>
      </w:tr>
      <w:tr w:rsidR="002B36E0" w:rsidRPr="007D79F2" w14:paraId="6B1463D8" w14:textId="77777777" w:rsidTr="002B36E0">
        <w:trPr>
          <w:trHeight w:val="273"/>
        </w:trPr>
        <w:tc>
          <w:tcPr>
            <w:tcW w:w="1887" w:type="dxa"/>
            <w:shd w:val="clear" w:color="auto" w:fill="auto"/>
          </w:tcPr>
          <w:p w14:paraId="305E0DAE" w14:textId="77777777" w:rsidR="009E0A3D" w:rsidRPr="007D79F2" w:rsidRDefault="009E0A3D" w:rsidP="0065723D">
            <w:pPr>
              <w:rPr>
                <w:b/>
                <w:sz w:val="22"/>
                <w:szCs w:val="22"/>
              </w:rPr>
            </w:pPr>
            <w:r w:rsidRPr="007D79F2">
              <w:rPr>
                <w:b/>
                <w:sz w:val="22"/>
                <w:szCs w:val="22"/>
              </w:rPr>
              <w:t>...</w:t>
            </w:r>
          </w:p>
        </w:tc>
        <w:tc>
          <w:tcPr>
            <w:tcW w:w="943" w:type="dxa"/>
            <w:shd w:val="clear" w:color="auto" w:fill="auto"/>
          </w:tcPr>
          <w:p w14:paraId="233FA3CE" w14:textId="77777777" w:rsidR="009E0A3D" w:rsidRPr="007D79F2" w:rsidRDefault="009E0A3D" w:rsidP="0065723D">
            <w:pPr>
              <w:jc w:val="right"/>
              <w:rPr>
                <w:sz w:val="22"/>
                <w:szCs w:val="22"/>
              </w:rPr>
            </w:pPr>
          </w:p>
        </w:tc>
        <w:tc>
          <w:tcPr>
            <w:tcW w:w="943" w:type="dxa"/>
            <w:shd w:val="clear" w:color="auto" w:fill="auto"/>
          </w:tcPr>
          <w:p w14:paraId="5B7BD646" w14:textId="77777777" w:rsidR="009E0A3D" w:rsidRPr="007D79F2" w:rsidRDefault="009E0A3D" w:rsidP="0065723D">
            <w:pPr>
              <w:jc w:val="right"/>
              <w:rPr>
                <w:sz w:val="22"/>
                <w:szCs w:val="22"/>
              </w:rPr>
            </w:pPr>
          </w:p>
        </w:tc>
        <w:tc>
          <w:tcPr>
            <w:tcW w:w="503" w:type="dxa"/>
            <w:shd w:val="clear" w:color="auto" w:fill="auto"/>
          </w:tcPr>
          <w:p w14:paraId="38D81D5D" w14:textId="77777777" w:rsidR="009E0A3D" w:rsidRPr="007D79F2" w:rsidRDefault="009E0A3D" w:rsidP="0065723D">
            <w:pPr>
              <w:jc w:val="right"/>
              <w:rPr>
                <w:sz w:val="22"/>
                <w:szCs w:val="22"/>
              </w:rPr>
            </w:pPr>
          </w:p>
        </w:tc>
        <w:tc>
          <w:tcPr>
            <w:tcW w:w="1074" w:type="dxa"/>
            <w:shd w:val="clear" w:color="auto" w:fill="auto"/>
          </w:tcPr>
          <w:p w14:paraId="55EB3BC5" w14:textId="77777777" w:rsidR="009E0A3D" w:rsidRPr="007D79F2" w:rsidRDefault="009E0A3D" w:rsidP="0065723D">
            <w:pPr>
              <w:jc w:val="right"/>
              <w:rPr>
                <w:sz w:val="22"/>
                <w:szCs w:val="22"/>
              </w:rPr>
            </w:pPr>
          </w:p>
        </w:tc>
        <w:tc>
          <w:tcPr>
            <w:tcW w:w="1074" w:type="dxa"/>
            <w:shd w:val="clear" w:color="auto" w:fill="auto"/>
          </w:tcPr>
          <w:p w14:paraId="3C60DD3E" w14:textId="77777777" w:rsidR="009E0A3D" w:rsidRPr="007D79F2" w:rsidRDefault="009E0A3D" w:rsidP="0065723D">
            <w:pPr>
              <w:jc w:val="right"/>
              <w:rPr>
                <w:sz w:val="22"/>
                <w:szCs w:val="22"/>
              </w:rPr>
            </w:pPr>
          </w:p>
        </w:tc>
      </w:tr>
      <w:tr w:rsidR="002B36E0" w:rsidRPr="007D79F2" w14:paraId="0F7C52B6" w14:textId="77777777" w:rsidTr="002B36E0">
        <w:trPr>
          <w:trHeight w:val="289"/>
        </w:trPr>
        <w:tc>
          <w:tcPr>
            <w:tcW w:w="1887" w:type="dxa"/>
            <w:shd w:val="clear" w:color="auto" w:fill="auto"/>
          </w:tcPr>
          <w:p w14:paraId="08474AE3" w14:textId="77777777" w:rsidR="009E0A3D" w:rsidRPr="007D79F2" w:rsidRDefault="009E0A3D" w:rsidP="0065723D">
            <w:pPr>
              <w:rPr>
                <w:b/>
                <w:sz w:val="22"/>
                <w:szCs w:val="22"/>
              </w:rPr>
            </w:pPr>
            <w:r w:rsidRPr="007D79F2">
              <w:rPr>
                <w:b/>
                <w:sz w:val="22"/>
                <w:szCs w:val="22"/>
              </w:rPr>
              <w:t>Dokument_1756</w:t>
            </w:r>
          </w:p>
        </w:tc>
        <w:tc>
          <w:tcPr>
            <w:tcW w:w="943" w:type="dxa"/>
            <w:shd w:val="clear" w:color="auto" w:fill="auto"/>
          </w:tcPr>
          <w:p w14:paraId="32108BDB" w14:textId="77777777" w:rsidR="009E0A3D" w:rsidRPr="007D79F2" w:rsidRDefault="009E0A3D" w:rsidP="0065723D">
            <w:pPr>
              <w:jc w:val="right"/>
              <w:rPr>
                <w:sz w:val="22"/>
                <w:szCs w:val="22"/>
              </w:rPr>
            </w:pPr>
            <w:r w:rsidRPr="007D79F2">
              <w:rPr>
                <w:sz w:val="22"/>
                <w:szCs w:val="22"/>
              </w:rPr>
              <w:t>.219</w:t>
            </w:r>
          </w:p>
        </w:tc>
        <w:tc>
          <w:tcPr>
            <w:tcW w:w="943" w:type="dxa"/>
            <w:shd w:val="clear" w:color="auto" w:fill="auto"/>
          </w:tcPr>
          <w:p w14:paraId="3FD21C89" w14:textId="77777777" w:rsidR="009E0A3D" w:rsidRPr="007D79F2" w:rsidRDefault="009E0A3D" w:rsidP="0065723D">
            <w:pPr>
              <w:jc w:val="right"/>
              <w:rPr>
                <w:sz w:val="22"/>
                <w:szCs w:val="22"/>
              </w:rPr>
            </w:pPr>
            <w:r w:rsidRPr="007D79F2">
              <w:rPr>
                <w:sz w:val="22"/>
                <w:szCs w:val="22"/>
              </w:rPr>
              <w:t>-.062</w:t>
            </w:r>
          </w:p>
        </w:tc>
        <w:tc>
          <w:tcPr>
            <w:tcW w:w="503" w:type="dxa"/>
            <w:shd w:val="clear" w:color="auto" w:fill="auto"/>
          </w:tcPr>
          <w:p w14:paraId="7A9D94A6" w14:textId="77777777" w:rsidR="009E0A3D" w:rsidRPr="007D79F2" w:rsidRDefault="009E0A3D" w:rsidP="0065723D">
            <w:pPr>
              <w:jc w:val="right"/>
              <w:rPr>
                <w:sz w:val="22"/>
                <w:szCs w:val="22"/>
              </w:rPr>
            </w:pPr>
          </w:p>
        </w:tc>
        <w:tc>
          <w:tcPr>
            <w:tcW w:w="1074" w:type="dxa"/>
            <w:shd w:val="clear" w:color="auto" w:fill="auto"/>
          </w:tcPr>
          <w:p w14:paraId="0A5C9F31" w14:textId="77777777" w:rsidR="009E0A3D" w:rsidRPr="007D79F2" w:rsidRDefault="009E0A3D" w:rsidP="0065723D">
            <w:pPr>
              <w:jc w:val="right"/>
              <w:rPr>
                <w:sz w:val="22"/>
                <w:szCs w:val="22"/>
              </w:rPr>
            </w:pPr>
            <w:r w:rsidRPr="007D79F2">
              <w:rPr>
                <w:sz w:val="22"/>
                <w:szCs w:val="22"/>
              </w:rPr>
              <w:t>.157</w:t>
            </w:r>
          </w:p>
        </w:tc>
        <w:tc>
          <w:tcPr>
            <w:tcW w:w="1074" w:type="dxa"/>
            <w:shd w:val="clear" w:color="auto" w:fill="auto"/>
          </w:tcPr>
          <w:p w14:paraId="1E53CA15" w14:textId="77777777" w:rsidR="009E0A3D" w:rsidRPr="007D79F2" w:rsidRDefault="009E0A3D" w:rsidP="0065723D">
            <w:pPr>
              <w:jc w:val="right"/>
              <w:rPr>
                <w:sz w:val="22"/>
                <w:szCs w:val="22"/>
              </w:rPr>
            </w:pPr>
            <w:r w:rsidRPr="007D79F2">
              <w:rPr>
                <w:sz w:val="22"/>
                <w:szCs w:val="22"/>
              </w:rPr>
              <w:t>.066</w:t>
            </w:r>
          </w:p>
        </w:tc>
      </w:tr>
    </w:tbl>
    <w:p w14:paraId="2F8D21EF" w14:textId="2F7DC3BE" w:rsidR="009E0A3D" w:rsidRDefault="0040481B" w:rsidP="009E0A3D">
      <w:pPr>
        <w:pStyle w:val="Caption"/>
      </w:pPr>
      <w:r w:rsidRPr="000E6A02">
        <w:t xml:space="preserve">Tabelle </w:t>
      </w:r>
      <w:fldSimple w:instr=" SEQ Tabelle \* ARABIC ">
        <w:r w:rsidR="00D410F1">
          <w:rPr>
            <w:noProof/>
          </w:rPr>
          <w:t>2</w:t>
        </w:r>
      </w:fldSimple>
      <w:bookmarkEnd w:id="101"/>
      <w:r w:rsidRPr="000E6A02">
        <w:t>: Beispiel einer Dokument-Topik-</w:t>
      </w:r>
      <w:r w:rsidR="00E05289" w:rsidRPr="000E6A02">
        <w:t>Matrix</w:t>
      </w:r>
    </w:p>
    <w:p w14:paraId="0E4AAE39" w14:textId="2D9A418D" w:rsidR="00C21A5D" w:rsidRPr="000E6A02" w:rsidRDefault="00413ED7" w:rsidP="009D48C1">
      <w:r>
        <w:t xml:space="preserve">Abbildung 2 </w:t>
      </w:r>
      <w:r w:rsidR="00E05289" w:rsidRPr="000E6A02">
        <w:t>z</w:t>
      </w:r>
      <w:r w:rsidR="00657BC7" w:rsidRPr="000E6A02">
        <w:t xml:space="preserve">eigt einen Vergleich der beiden verwendeten Teilkorpora hinsichtlich der Verteilung ausgewählter </w:t>
      </w:r>
      <w:proofErr w:type="spellStart"/>
      <w:r w:rsidR="00657BC7" w:rsidRPr="000E6A02">
        <w:t>Topiks</w:t>
      </w:r>
      <w:proofErr w:type="spellEnd"/>
      <w:r w:rsidR="00657BC7" w:rsidRPr="000E6A02">
        <w:t>.</w:t>
      </w:r>
      <w:r w:rsidR="00366DD1" w:rsidRPr="000E6A02">
        <w:t xml:space="preserve"> Dargestellt ist das Verhältnis der Anteile der Dokumente in jedem der Korpora, für die das jeweilige Topik unter de</w:t>
      </w:r>
      <w:r w:rsidR="000961A6" w:rsidRPr="000E6A02">
        <w:t>n drei am höchsten gewichteten</w:t>
      </w:r>
      <w:r w:rsidR="00366DD1" w:rsidRPr="000E6A02">
        <w:t xml:space="preserve"> </w:t>
      </w:r>
      <w:proofErr w:type="spellStart"/>
      <w:r w:rsidR="001E43E6" w:rsidRPr="000E6A02">
        <w:t>Topiks</w:t>
      </w:r>
      <w:proofErr w:type="spellEnd"/>
      <w:r w:rsidR="001E43E6" w:rsidRPr="000E6A02">
        <w:t xml:space="preserve"> </w:t>
      </w:r>
      <w:r w:rsidR="000961A6" w:rsidRPr="000E6A02">
        <w:t>ist</w:t>
      </w:r>
      <w:r w:rsidR="00111337">
        <w:t>.</w:t>
      </w:r>
      <w:r w:rsidR="00111337" w:rsidRPr="000E6A02" w:rsidDel="00111337">
        <w:t xml:space="preserve"> </w:t>
      </w:r>
    </w:p>
    <w:p w14:paraId="6C1A0DA2" w14:textId="77777777" w:rsidR="00CF6CCB" w:rsidRPr="000E6A02" w:rsidRDefault="00CF6CCB" w:rsidP="009D48C1"/>
    <w:p w14:paraId="7E7A6727" w14:textId="22FBBE11" w:rsidR="00E505CA" w:rsidRPr="000E6A02" w:rsidRDefault="009D48C1" w:rsidP="009D48C1">
      <w:r w:rsidRPr="000E6A02">
        <w:t xml:space="preserve"> </w:t>
      </w:r>
      <w:bookmarkStart w:id="102" w:name="_GoBack"/>
      <w:bookmarkEnd w:id="102"/>
    </w:p>
    <w:p w14:paraId="625EB46E" w14:textId="2C1AFE1E" w:rsidR="00145998" w:rsidRDefault="00145998" w:rsidP="00FC4372">
      <w:pPr>
        <w:keepNext/>
      </w:pPr>
    </w:p>
    <w:p w14:paraId="5FEC636B" w14:textId="1A4B57FB" w:rsidR="00FC4372" w:rsidRPr="000E6A02" w:rsidRDefault="00EB4B2F" w:rsidP="00FC4372">
      <w:r>
        <w:t>[Abbildung 2</w:t>
      </w:r>
      <w:r w:rsidR="00FC4372">
        <w:t xml:space="preserve"> hier (topics-logratios2</w:t>
      </w:r>
      <w:ins w:id="103" w:author="Felix" w:date="2016-06-30T14:10:00Z">
        <w:r w:rsidR="002F6C4A">
          <w:t>bw</w:t>
        </w:r>
      </w:ins>
      <w:r w:rsidR="00FC4372">
        <w:t>.pdf)]</w:t>
      </w:r>
    </w:p>
    <w:p w14:paraId="48E04CBA" w14:textId="77777777" w:rsidR="00FC4372" w:rsidRPr="00FC4372" w:rsidRDefault="00FC4372" w:rsidP="00FC4372"/>
    <w:p w14:paraId="681DA274" w14:textId="35C6BD48" w:rsidR="00736CF5" w:rsidRPr="000E6A02" w:rsidRDefault="00145998" w:rsidP="00145998">
      <w:pPr>
        <w:pStyle w:val="Caption"/>
      </w:pPr>
      <w:bookmarkStart w:id="104" w:name="_Ref325727061"/>
      <w:r w:rsidRPr="000E6A02">
        <w:t xml:space="preserve">Abbildung </w:t>
      </w:r>
      <w:fldSimple w:instr=" SEQ Abbildung \* ARABIC ">
        <w:r w:rsidR="00D410F1">
          <w:rPr>
            <w:noProof/>
          </w:rPr>
          <w:t>2</w:t>
        </w:r>
      </w:fldSimple>
      <w:bookmarkEnd w:id="104"/>
      <w:r w:rsidRPr="000E6A02">
        <w:t xml:space="preserve">: </w:t>
      </w:r>
      <w:r w:rsidR="00111337">
        <w:t>(L</w:t>
      </w:r>
      <w:r w:rsidR="00111337" w:rsidRPr="000E6A02">
        <w:t>og</w:t>
      </w:r>
      <w:r w:rsidR="00111337">
        <w:t>arithmiertes</w:t>
      </w:r>
      <w:r w:rsidR="00111337" w:rsidRPr="000E6A02">
        <w:t xml:space="preserve">) </w:t>
      </w:r>
      <w:r w:rsidRPr="000E6A02">
        <w:t>Verhältnis</w:t>
      </w:r>
      <w:r w:rsidR="00846B9C" w:rsidRPr="000E6A02">
        <w:t xml:space="preserve"> </w:t>
      </w:r>
      <w:r w:rsidRPr="000E6A02">
        <w:t>relativer Häufigkeiten ausgewählter LSI-</w:t>
      </w:r>
      <w:proofErr w:type="spellStart"/>
      <w:r w:rsidRPr="000E6A02">
        <w:t>Topiks</w:t>
      </w:r>
      <w:proofErr w:type="spellEnd"/>
      <w:r w:rsidRPr="000E6A02">
        <w:t xml:space="preserve"> </w:t>
      </w:r>
      <w:r w:rsidR="00726880">
        <w:t xml:space="preserve">in </w:t>
      </w:r>
      <w:r w:rsidRPr="000E6A02">
        <w:t>den beiden Korpora</w:t>
      </w:r>
      <w:ins w:id="105" w:author="Konopka" w:date="2016-06-14T21:54:00Z">
        <w:r w:rsidR="003669B0">
          <w:t>.</w:t>
        </w:r>
      </w:ins>
      <w:r w:rsidR="00C11728" w:rsidRPr="000E6A02">
        <w:t xml:space="preserve"> Je weiter ein Topik von </w:t>
      </w:r>
      <w:r w:rsidR="00015554">
        <w:t>x=</w:t>
      </w:r>
      <w:r w:rsidR="00846B9C">
        <w:t>0</w:t>
      </w:r>
      <w:r w:rsidR="00C11728" w:rsidRPr="000E6A02">
        <w:t xml:space="preserve"> entf</w:t>
      </w:r>
      <w:r w:rsidR="00C4170B" w:rsidRPr="000E6A02">
        <w:t xml:space="preserve">ernt ist, umso charakteristischer ist es im direkten Vergleich für </w:t>
      </w:r>
      <w:proofErr w:type="spellStart"/>
      <w:r w:rsidR="00C11728" w:rsidRPr="000E6A02">
        <w:t>DeReKo</w:t>
      </w:r>
      <w:proofErr w:type="spellEnd"/>
      <w:r w:rsidR="00C11728" w:rsidRPr="000E6A02">
        <w:t xml:space="preserve"> (</w:t>
      </w:r>
      <w:r w:rsidR="00C4170B" w:rsidRPr="000E6A02">
        <w:t xml:space="preserve">links) </w:t>
      </w:r>
      <w:r w:rsidR="00C11728" w:rsidRPr="000E6A02">
        <w:t>oder D</w:t>
      </w:r>
      <w:r w:rsidR="00C4170B" w:rsidRPr="000E6A02">
        <w:t>ECOW (rechts).</w:t>
      </w:r>
      <w:r w:rsidR="00846B9C">
        <w:t xml:space="preserve"> </w:t>
      </w:r>
    </w:p>
    <w:p w14:paraId="66C7DC41" w14:textId="77777777" w:rsidR="0085392B" w:rsidRDefault="00BC0DC5" w:rsidP="0085392B">
      <w:pPr>
        <w:pStyle w:val="Heading1"/>
      </w:pPr>
      <w:r w:rsidRPr="000E6A02">
        <w:lastRenderedPageBreak/>
        <w:t>Automatische Klassifikation</w:t>
      </w:r>
    </w:p>
    <w:p w14:paraId="35D3553A" w14:textId="77777777" w:rsidR="0042014F" w:rsidRPr="0042014F" w:rsidRDefault="0042014F" w:rsidP="0042014F"/>
    <w:p w14:paraId="3EEB4EED" w14:textId="6A7B8434" w:rsidR="00637B98" w:rsidRDefault="00C72830" w:rsidP="00736CF5">
      <w:r>
        <w:t>Im nächsten</w:t>
      </w:r>
      <w:r w:rsidR="00BB7EC6" w:rsidRPr="000E6A02">
        <w:t xml:space="preserve"> Schritt </w:t>
      </w:r>
      <w:r w:rsidR="00EE6FA8" w:rsidRPr="000E6A02">
        <w:t xml:space="preserve">sollen </w:t>
      </w:r>
      <w:r w:rsidR="00BB7EC6" w:rsidRPr="000E6A02">
        <w:t>in einem überwachten Verfahren</w:t>
      </w:r>
      <w:r w:rsidR="00EE6FA8" w:rsidRPr="000E6A02">
        <w:t xml:space="preserve"> die im Goldstandard annotierten </w:t>
      </w:r>
      <w:proofErr w:type="spellStart"/>
      <w:r w:rsidR="00EE6FA8" w:rsidRPr="000E6A02">
        <w:t>Topikdomänen</w:t>
      </w:r>
      <w:proofErr w:type="spellEnd"/>
      <w:r w:rsidR="00EE6FA8" w:rsidRPr="000E6A02">
        <w:t xml:space="preserve"> aus den gewichteten Zuordnung</w:t>
      </w:r>
      <w:ins w:id="106" w:author="Felix" w:date="2016-06-29T11:25:00Z">
        <w:r w:rsidR="00E86CDA">
          <w:t>en</w:t>
        </w:r>
      </w:ins>
      <w:r w:rsidR="00EE6FA8" w:rsidRPr="000E6A02">
        <w:t xml:space="preserve"> von Dokumenten zu </w:t>
      </w:r>
      <w:proofErr w:type="spellStart"/>
      <w:r w:rsidR="00EE6FA8" w:rsidRPr="000E6A02">
        <w:t>Topiks</w:t>
      </w:r>
      <w:proofErr w:type="spellEnd"/>
      <w:r w:rsidR="00EE6FA8" w:rsidRPr="000E6A02">
        <w:t xml:space="preserve"> gelernt werden. </w:t>
      </w:r>
      <w:r w:rsidR="00BC79E8" w:rsidRPr="000E6A02">
        <w:t>Als Eingabe dient dabei also e</w:t>
      </w:r>
      <w:r w:rsidR="00EE6FA8" w:rsidRPr="000E6A02">
        <w:t>ine Dokument-Topik-Matrix wie in</w:t>
      </w:r>
      <w:r w:rsidR="000579F6">
        <w:t xml:space="preserve"> Tabelle 2.</w:t>
      </w:r>
      <w:r w:rsidR="00C75602">
        <w:t xml:space="preserve"> Zur</w:t>
      </w:r>
      <w:r w:rsidR="0085392B" w:rsidRPr="000E6A02">
        <w:t xml:space="preserve"> Klassifizier</w:t>
      </w:r>
      <w:r w:rsidR="00C75602">
        <w:t>ung</w:t>
      </w:r>
      <w:r w:rsidR="0085392B" w:rsidRPr="000E6A02">
        <w:t xml:space="preserve"> verwenden wir eine </w:t>
      </w:r>
      <w:r w:rsidR="0085392B" w:rsidRPr="00A16D04">
        <w:rPr>
          <w:i/>
        </w:rPr>
        <w:t>S</w:t>
      </w:r>
      <w:r w:rsidR="003D04AC" w:rsidRPr="00A16D04">
        <w:rPr>
          <w:i/>
        </w:rPr>
        <w:t xml:space="preserve">upport </w:t>
      </w:r>
      <w:proofErr w:type="spellStart"/>
      <w:r w:rsidR="003D04AC" w:rsidRPr="00A16D04">
        <w:rPr>
          <w:i/>
        </w:rPr>
        <w:t>Vector</w:t>
      </w:r>
      <w:proofErr w:type="spellEnd"/>
      <w:r w:rsidR="003D04AC" w:rsidRPr="00A16D04">
        <w:rPr>
          <w:i/>
        </w:rPr>
        <w:t xml:space="preserve"> </w:t>
      </w:r>
      <w:proofErr w:type="spellStart"/>
      <w:r w:rsidR="003D04AC" w:rsidRPr="00A16D04">
        <w:rPr>
          <w:i/>
        </w:rPr>
        <w:t>Machine</w:t>
      </w:r>
      <w:proofErr w:type="spellEnd"/>
      <w:r w:rsidR="003D04AC">
        <w:t xml:space="preserve">, </w:t>
      </w:r>
      <w:r w:rsidR="00797011" w:rsidRPr="000E6A02">
        <w:t xml:space="preserve">weil </w:t>
      </w:r>
      <w:ins w:id="107" w:author="Felix" w:date="2016-06-29T11:26:00Z">
        <w:r w:rsidR="00E86CDA">
          <w:t xml:space="preserve">wir </w:t>
        </w:r>
      </w:ins>
      <w:r w:rsidR="00797011" w:rsidRPr="000E6A02">
        <w:t xml:space="preserve">damit im Vergleich zu anderen </w:t>
      </w:r>
      <w:proofErr w:type="spellStart"/>
      <w:r w:rsidR="00797011" w:rsidRPr="000E6A02">
        <w:t>Klassifizierern</w:t>
      </w:r>
      <w:proofErr w:type="spellEnd"/>
      <w:r w:rsidR="00797011" w:rsidRPr="000E6A02">
        <w:t xml:space="preserve"> die besten Ergebniss</w:t>
      </w:r>
      <w:r w:rsidR="00D303D0" w:rsidRPr="000E6A02">
        <w:t>e erziel</w:t>
      </w:r>
      <w:ins w:id="108" w:author="Felix" w:date="2016-06-29T11:26:00Z">
        <w:r w:rsidR="00E86CDA">
          <w:t>en</w:t>
        </w:r>
      </w:ins>
      <w:r w:rsidR="00D303D0" w:rsidRPr="000E6A02">
        <w:t xml:space="preserve"> konnten.</w:t>
      </w:r>
      <w:r w:rsidR="0085392B" w:rsidRPr="000E6A02">
        <w:t xml:space="preserve"> </w:t>
      </w:r>
      <w:r w:rsidR="002F45AF" w:rsidRPr="000E6A02">
        <w:t xml:space="preserve">Da in den Trainingsdaten einige </w:t>
      </w:r>
      <w:proofErr w:type="spellStart"/>
      <w:r w:rsidR="002F45AF" w:rsidRPr="000E6A02">
        <w:t>Topikdomänen</w:t>
      </w:r>
      <w:proofErr w:type="spellEnd"/>
      <w:r w:rsidR="002F45AF" w:rsidRPr="000E6A02">
        <w:t xml:space="preserve"> nur sehr selten vorkommen und in diesen Fällen keine verlässlichen Genera</w:t>
      </w:r>
      <w:r w:rsidR="00ED1F4A" w:rsidRPr="000E6A02">
        <w:t xml:space="preserve">lisierungen </w:t>
      </w:r>
      <w:r w:rsidR="009F7A1F">
        <w:t xml:space="preserve">durch den </w:t>
      </w:r>
      <w:proofErr w:type="spellStart"/>
      <w:r w:rsidR="00ED1F4A" w:rsidRPr="000E6A02">
        <w:t>Klassifizierer</w:t>
      </w:r>
      <w:proofErr w:type="spellEnd"/>
      <w:r w:rsidR="00ED1F4A" w:rsidRPr="000E6A02">
        <w:t xml:space="preserve"> </w:t>
      </w:r>
      <w:r w:rsidR="002F45AF" w:rsidRPr="000E6A02">
        <w:t>zu erwarten sind, wurde auf zwei Versionen des Datensatzes trainiert: dem vollen Datensatz und einem red</w:t>
      </w:r>
      <w:r w:rsidR="000E6A02">
        <w:t>uzierten Datensatz, bei dem schwach repräsentierte Kategorien ausgefiltert</w:t>
      </w:r>
      <w:r w:rsidR="002F45AF" w:rsidRPr="000E6A02">
        <w:t xml:space="preserve"> wurden.</w:t>
      </w:r>
      <w:r w:rsidR="006210C3" w:rsidRPr="000E6A02">
        <w:t xml:space="preserve"> </w:t>
      </w:r>
      <w:r w:rsidR="00993B37">
        <w:t>Wie oben erwähnt</w:t>
      </w:r>
      <w:r w:rsidR="00001B9D">
        <w:t>,</w:t>
      </w:r>
      <w:r w:rsidR="00993B37">
        <w:t xml:space="preserve"> wurde </w:t>
      </w:r>
      <w:r w:rsidR="00001B9D">
        <w:t xml:space="preserve">bei den </w:t>
      </w:r>
      <w:proofErr w:type="spellStart"/>
      <w:r w:rsidR="00001B9D">
        <w:t>Topikmodellen</w:t>
      </w:r>
      <w:proofErr w:type="spellEnd"/>
      <w:r w:rsidR="00001B9D">
        <w:t xml:space="preserve">, die als Eingabe für den </w:t>
      </w:r>
      <w:proofErr w:type="spellStart"/>
      <w:r w:rsidR="00001B9D">
        <w:t>Klassifizierer</w:t>
      </w:r>
      <w:proofErr w:type="spellEnd"/>
      <w:r w:rsidR="00001B9D">
        <w:t xml:space="preserve"> dienen, sowohl die Anzahl der induzierten </w:t>
      </w:r>
      <w:proofErr w:type="spellStart"/>
      <w:r w:rsidR="00001B9D">
        <w:t>Topiks</w:t>
      </w:r>
      <w:proofErr w:type="spellEnd"/>
      <w:r w:rsidR="00001B9D">
        <w:t xml:space="preserve"> als auch die Anzahl der zusätzlich beigemischten Dokumente variiert.</w:t>
      </w:r>
      <w:r w:rsidR="00171F22" w:rsidRPr="000E6A02">
        <w:t xml:space="preserve"> </w:t>
      </w:r>
      <w:r w:rsidR="00144D6E" w:rsidRPr="000E6A02">
        <w:rPr>
          <w:highlight w:val="yellow"/>
        </w:rPr>
        <w:fldChar w:fldCharType="begin"/>
      </w:r>
      <w:r w:rsidR="00144D6E" w:rsidRPr="000E6A02">
        <w:instrText xml:space="preserve"> REF _Ref325796708 \h </w:instrText>
      </w:r>
      <w:r w:rsidR="00144D6E" w:rsidRPr="000E6A02">
        <w:rPr>
          <w:highlight w:val="yellow"/>
        </w:rPr>
      </w:r>
      <w:r w:rsidR="00144D6E" w:rsidRPr="000E6A02">
        <w:rPr>
          <w:highlight w:val="yellow"/>
        </w:rPr>
        <w:fldChar w:fldCharType="separate"/>
      </w:r>
      <w:r w:rsidR="00D410F1" w:rsidRPr="000E6A02">
        <w:t xml:space="preserve">Tabelle </w:t>
      </w:r>
      <w:r w:rsidR="00D410F1">
        <w:rPr>
          <w:noProof/>
        </w:rPr>
        <w:t>3</w:t>
      </w:r>
      <w:r w:rsidR="00144D6E" w:rsidRPr="000E6A02">
        <w:rPr>
          <w:highlight w:val="yellow"/>
        </w:rPr>
        <w:fldChar w:fldCharType="end"/>
      </w:r>
      <w:r w:rsidR="00993B37">
        <w:t xml:space="preserve"> zeigt d</w:t>
      </w:r>
      <w:r w:rsidR="00993B37" w:rsidRPr="000E6A02">
        <w:t xml:space="preserve">ie jeweils besten Kombinationen dieser </w:t>
      </w:r>
      <w:commentRangeStart w:id="109"/>
      <w:r w:rsidR="00993B37" w:rsidRPr="000E6A02">
        <w:t>Parameter</w:t>
      </w:r>
      <w:commentRangeEnd w:id="109"/>
      <w:r w:rsidR="00883CB8">
        <w:rPr>
          <w:rStyle w:val="CommentReference"/>
        </w:rPr>
        <w:commentReference w:id="109"/>
      </w:r>
      <w:ins w:id="110" w:author="Felix" w:date="2016-06-29T11:31:00Z">
        <w:r w:rsidR="00207CE1">
          <w:t>.</w:t>
        </w:r>
      </w:ins>
    </w:p>
    <w:p w14:paraId="26B62B7C" w14:textId="77777777" w:rsidR="00C770D3" w:rsidRDefault="00C770D3" w:rsidP="00736CF5"/>
    <w:tbl>
      <w:tblPr>
        <w:tblStyle w:val="TableGrid"/>
        <w:tblW w:w="6281" w:type="dxa"/>
        <w:tblInd w:w="108" w:type="dxa"/>
        <w:tblBorders>
          <w:insideH w:val="none" w:sz="0" w:space="0" w:color="auto"/>
          <w:insideV w:val="none" w:sz="0" w:space="0" w:color="auto"/>
        </w:tblBorders>
        <w:tblLook w:val="04A0" w:firstRow="1" w:lastRow="0" w:firstColumn="1" w:lastColumn="0" w:noHBand="0" w:noVBand="1"/>
      </w:tblPr>
      <w:tblGrid>
        <w:gridCol w:w="969"/>
        <w:gridCol w:w="977"/>
        <w:gridCol w:w="914"/>
        <w:gridCol w:w="1437"/>
        <w:gridCol w:w="724"/>
        <w:gridCol w:w="633"/>
        <w:gridCol w:w="627"/>
      </w:tblGrid>
      <w:tr w:rsidR="0061758A" w:rsidRPr="0061758A" w14:paraId="1B5CC6CA" w14:textId="77777777" w:rsidTr="00372195">
        <w:trPr>
          <w:trHeight w:val="338"/>
        </w:trPr>
        <w:tc>
          <w:tcPr>
            <w:tcW w:w="969" w:type="dxa"/>
            <w:tcBorders>
              <w:top w:val="single" w:sz="4" w:space="0" w:color="auto"/>
              <w:bottom w:val="single" w:sz="4" w:space="0" w:color="auto"/>
            </w:tcBorders>
          </w:tcPr>
          <w:p w14:paraId="2024E9CF" w14:textId="77777777" w:rsidR="00EB4B2F" w:rsidRPr="0061758A" w:rsidRDefault="00EB4B2F" w:rsidP="00EB4B2F">
            <w:pPr>
              <w:rPr>
                <w:b/>
                <w:sz w:val="22"/>
                <w:szCs w:val="22"/>
              </w:rPr>
            </w:pPr>
            <w:r w:rsidRPr="0061758A">
              <w:rPr>
                <w:b/>
                <w:sz w:val="22"/>
                <w:szCs w:val="22"/>
              </w:rPr>
              <w:t>Korpus</w:t>
            </w:r>
          </w:p>
        </w:tc>
        <w:tc>
          <w:tcPr>
            <w:tcW w:w="977" w:type="dxa"/>
            <w:tcBorders>
              <w:top w:val="single" w:sz="4" w:space="0" w:color="auto"/>
              <w:bottom w:val="single" w:sz="4" w:space="0" w:color="auto"/>
            </w:tcBorders>
          </w:tcPr>
          <w:p w14:paraId="432A7175" w14:textId="58054CDA" w:rsidR="00EB4B2F" w:rsidRPr="0061758A" w:rsidRDefault="00EB4B2F" w:rsidP="00EB4B2F">
            <w:pPr>
              <w:rPr>
                <w:b/>
                <w:sz w:val="22"/>
                <w:szCs w:val="22"/>
              </w:rPr>
            </w:pPr>
            <w:proofErr w:type="spellStart"/>
            <w:r w:rsidRPr="0061758A">
              <w:rPr>
                <w:b/>
                <w:sz w:val="22"/>
                <w:szCs w:val="22"/>
              </w:rPr>
              <w:t>zusätzl</w:t>
            </w:r>
            <w:proofErr w:type="spellEnd"/>
            <w:r w:rsidRPr="0061758A">
              <w:rPr>
                <w:b/>
                <w:sz w:val="22"/>
                <w:szCs w:val="22"/>
              </w:rPr>
              <w:t xml:space="preserve">. </w:t>
            </w:r>
            <w:proofErr w:type="spellStart"/>
            <w:r w:rsidRPr="0061758A">
              <w:rPr>
                <w:b/>
                <w:sz w:val="22"/>
                <w:szCs w:val="22"/>
              </w:rPr>
              <w:t>Dok</w:t>
            </w:r>
            <w:proofErr w:type="spellEnd"/>
            <w:r w:rsidRPr="0061758A">
              <w:rPr>
                <w:b/>
                <w:sz w:val="22"/>
                <w:szCs w:val="22"/>
              </w:rPr>
              <w:t>.</w:t>
            </w:r>
          </w:p>
        </w:tc>
        <w:tc>
          <w:tcPr>
            <w:tcW w:w="914" w:type="dxa"/>
            <w:tcBorders>
              <w:top w:val="single" w:sz="4" w:space="0" w:color="auto"/>
              <w:bottom w:val="single" w:sz="4" w:space="0" w:color="auto"/>
            </w:tcBorders>
          </w:tcPr>
          <w:p w14:paraId="4E4F6560" w14:textId="77777777" w:rsidR="00EB4B2F" w:rsidRPr="0061758A" w:rsidRDefault="00EB4B2F" w:rsidP="00EB4B2F">
            <w:pPr>
              <w:rPr>
                <w:b/>
                <w:sz w:val="22"/>
                <w:szCs w:val="22"/>
              </w:rPr>
            </w:pPr>
            <w:proofErr w:type="spellStart"/>
            <w:r w:rsidRPr="0061758A">
              <w:rPr>
                <w:b/>
                <w:sz w:val="22"/>
                <w:szCs w:val="22"/>
              </w:rPr>
              <w:t>Topiks</w:t>
            </w:r>
            <w:proofErr w:type="spellEnd"/>
          </w:p>
        </w:tc>
        <w:tc>
          <w:tcPr>
            <w:tcW w:w="1437" w:type="dxa"/>
            <w:tcBorders>
              <w:top w:val="single" w:sz="4" w:space="0" w:color="auto"/>
              <w:bottom w:val="single" w:sz="4" w:space="0" w:color="auto"/>
            </w:tcBorders>
          </w:tcPr>
          <w:p w14:paraId="56F105D7" w14:textId="11622B50" w:rsidR="00EB4B2F" w:rsidRPr="0061758A" w:rsidRDefault="00372195" w:rsidP="00EB4B2F">
            <w:pPr>
              <w:rPr>
                <w:b/>
                <w:sz w:val="22"/>
                <w:szCs w:val="22"/>
              </w:rPr>
            </w:pPr>
            <w:r>
              <w:rPr>
                <w:b/>
                <w:sz w:val="22"/>
                <w:szCs w:val="22"/>
              </w:rPr>
              <w:t xml:space="preserve">Genauigkeit </w:t>
            </w:r>
          </w:p>
        </w:tc>
        <w:tc>
          <w:tcPr>
            <w:tcW w:w="724" w:type="dxa"/>
            <w:tcBorders>
              <w:top w:val="single" w:sz="4" w:space="0" w:color="auto"/>
              <w:bottom w:val="single" w:sz="4" w:space="0" w:color="auto"/>
            </w:tcBorders>
          </w:tcPr>
          <w:p w14:paraId="7779ED82" w14:textId="77777777" w:rsidR="00EB4B2F" w:rsidRPr="0061758A" w:rsidRDefault="00EB4B2F" w:rsidP="00EB4B2F">
            <w:pPr>
              <w:rPr>
                <w:b/>
                <w:sz w:val="22"/>
                <w:szCs w:val="22"/>
              </w:rPr>
            </w:pPr>
            <w:proofErr w:type="spellStart"/>
            <w:r w:rsidRPr="0061758A">
              <w:rPr>
                <w:b/>
                <w:sz w:val="22"/>
                <w:szCs w:val="22"/>
              </w:rPr>
              <w:t>Prec</w:t>
            </w:r>
            <w:proofErr w:type="spellEnd"/>
            <w:r w:rsidRPr="0061758A">
              <w:rPr>
                <w:b/>
                <w:sz w:val="22"/>
                <w:szCs w:val="22"/>
              </w:rPr>
              <w:t>.</w:t>
            </w:r>
          </w:p>
        </w:tc>
        <w:tc>
          <w:tcPr>
            <w:tcW w:w="633" w:type="dxa"/>
            <w:tcBorders>
              <w:top w:val="single" w:sz="4" w:space="0" w:color="auto"/>
              <w:bottom w:val="single" w:sz="4" w:space="0" w:color="auto"/>
            </w:tcBorders>
          </w:tcPr>
          <w:p w14:paraId="1B997D5A" w14:textId="77777777" w:rsidR="00EB4B2F" w:rsidRPr="0061758A" w:rsidRDefault="00EB4B2F" w:rsidP="00EB4B2F">
            <w:pPr>
              <w:rPr>
                <w:b/>
                <w:sz w:val="22"/>
                <w:szCs w:val="22"/>
              </w:rPr>
            </w:pPr>
            <w:proofErr w:type="spellStart"/>
            <w:r w:rsidRPr="0061758A">
              <w:rPr>
                <w:b/>
                <w:sz w:val="22"/>
                <w:szCs w:val="22"/>
              </w:rPr>
              <w:t>Rec</w:t>
            </w:r>
            <w:proofErr w:type="spellEnd"/>
            <w:r w:rsidRPr="0061758A">
              <w:rPr>
                <w:b/>
                <w:sz w:val="22"/>
                <w:szCs w:val="22"/>
              </w:rPr>
              <w:t>.</w:t>
            </w:r>
          </w:p>
        </w:tc>
        <w:tc>
          <w:tcPr>
            <w:tcW w:w="627" w:type="dxa"/>
            <w:tcBorders>
              <w:top w:val="single" w:sz="4" w:space="0" w:color="auto"/>
              <w:bottom w:val="single" w:sz="4" w:space="0" w:color="auto"/>
            </w:tcBorders>
          </w:tcPr>
          <w:p w14:paraId="6A6AB98A" w14:textId="77777777" w:rsidR="00EB4B2F" w:rsidRPr="0061758A" w:rsidRDefault="00EB4B2F" w:rsidP="00EB4B2F">
            <w:pPr>
              <w:rPr>
                <w:b/>
                <w:sz w:val="22"/>
                <w:szCs w:val="22"/>
              </w:rPr>
            </w:pPr>
            <w:r w:rsidRPr="0061758A">
              <w:rPr>
                <w:b/>
                <w:sz w:val="22"/>
                <w:szCs w:val="22"/>
              </w:rPr>
              <w:t>F1</w:t>
            </w:r>
          </w:p>
        </w:tc>
      </w:tr>
      <w:tr w:rsidR="0061758A" w:rsidRPr="0061758A" w14:paraId="3A82ECF2" w14:textId="77777777" w:rsidTr="00372195">
        <w:trPr>
          <w:trHeight w:val="348"/>
        </w:trPr>
        <w:tc>
          <w:tcPr>
            <w:tcW w:w="969" w:type="dxa"/>
            <w:tcBorders>
              <w:top w:val="single" w:sz="4" w:space="0" w:color="auto"/>
            </w:tcBorders>
          </w:tcPr>
          <w:p w14:paraId="5142FD30" w14:textId="77777777" w:rsidR="00EB4B2F" w:rsidRPr="0061758A" w:rsidRDefault="00EB4B2F" w:rsidP="00EB4B2F">
            <w:pPr>
              <w:rPr>
                <w:sz w:val="22"/>
                <w:szCs w:val="22"/>
              </w:rPr>
            </w:pPr>
            <w:r w:rsidRPr="0061758A">
              <w:rPr>
                <w:sz w:val="22"/>
                <w:szCs w:val="22"/>
              </w:rPr>
              <w:t>DECOW</w:t>
            </w:r>
          </w:p>
        </w:tc>
        <w:tc>
          <w:tcPr>
            <w:tcW w:w="977" w:type="dxa"/>
            <w:tcBorders>
              <w:top w:val="single" w:sz="4" w:space="0" w:color="auto"/>
            </w:tcBorders>
          </w:tcPr>
          <w:p w14:paraId="11F7F10F" w14:textId="77777777" w:rsidR="00EB4B2F" w:rsidRPr="0061758A" w:rsidRDefault="00EB4B2F" w:rsidP="00372195">
            <w:pPr>
              <w:jc w:val="right"/>
              <w:rPr>
                <w:sz w:val="22"/>
                <w:szCs w:val="22"/>
              </w:rPr>
            </w:pPr>
            <w:r w:rsidRPr="0061758A">
              <w:rPr>
                <w:sz w:val="22"/>
                <w:szCs w:val="22"/>
              </w:rPr>
              <w:t>3200</w:t>
            </w:r>
          </w:p>
        </w:tc>
        <w:tc>
          <w:tcPr>
            <w:tcW w:w="914" w:type="dxa"/>
            <w:tcBorders>
              <w:top w:val="single" w:sz="4" w:space="0" w:color="auto"/>
            </w:tcBorders>
          </w:tcPr>
          <w:p w14:paraId="6FE77F06" w14:textId="77777777" w:rsidR="00EB4B2F" w:rsidRPr="0061758A" w:rsidRDefault="00EB4B2F" w:rsidP="00372195">
            <w:pPr>
              <w:jc w:val="right"/>
              <w:rPr>
                <w:sz w:val="22"/>
                <w:szCs w:val="22"/>
              </w:rPr>
            </w:pPr>
            <w:r w:rsidRPr="0061758A">
              <w:rPr>
                <w:sz w:val="22"/>
                <w:szCs w:val="22"/>
              </w:rPr>
              <w:t>20</w:t>
            </w:r>
          </w:p>
        </w:tc>
        <w:tc>
          <w:tcPr>
            <w:tcW w:w="1437" w:type="dxa"/>
            <w:tcBorders>
              <w:top w:val="single" w:sz="4" w:space="0" w:color="auto"/>
            </w:tcBorders>
          </w:tcPr>
          <w:p w14:paraId="1F00FA53" w14:textId="7E245E5F" w:rsidR="00EB4B2F" w:rsidRPr="0061758A" w:rsidRDefault="00EB4B2F" w:rsidP="00372195">
            <w:pPr>
              <w:jc w:val="right"/>
              <w:rPr>
                <w:sz w:val="22"/>
                <w:szCs w:val="22"/>
              </w:rPr>
            </w:pPr>
            <w:r w:rsidRPr="0061758A">
              <w:rPr>
                <w:sz w:val="22"/>
                <w:szCs w:val="22"/>
              </w:rPr>
              <w:t>68,77</w:t>
            </w:r>
            <w:r w:rsidR="00372195">
              <w:rPr>
                <w:sz w:val="22"/>
                <w:szCs w:val="22"/>
              </w:rPr>
              <w:t xml:space="preserve"> %</w:t>
            </w:r>
          </w:p>
        </w:tc>
        <w:tc>
          <w:tcPr>
            <w:tcW w:w="724" w:type="dxa"/>
            <w:tcBorders>
              <w:top w:val="single" w:sz="4" w:space="0" w:color="auto"/>
            </w:tcBorders>
          </w:tcPr>
          <w:p w14:paraId="0390006C" w14:textId="77777777" w:rsidR="00EB4B2F" w:rsidRPr="0061758A" w:rsidRDefault="00EB4B2F" w:rsidP="00372195">
            <w:pPr>
              <w:jc w:val="right"/>
              <w:rPr>
                <w:sz w:val="22"/>
                <w:szCs w:val="22"/>
              </w:rPr>
            </w:pPr>
            <w:r w:rsidRPr="0061758A">
              <w:rPr>
                <w:sz w:val="22"/>
                <w:szCs w:val="22"/>
              </w:rPr>
              <w:t>0,69</w:t>
            </w:r>
          </w:p>
        </w:tc>
        <w:tc>
          <w:tcPr>
            <w:tcW w:w="633" w:type="dxa"/>
            <w:tcBorders>
              <w:top w:val="single" w:sz="4" w:space="0" w:color="auto"/>
            </w:tcBorders>
          </w:tcPr>
          <w:p w14:paraId="466CE08A" w14:textId="77777777" w:rsidR="00EB4B2F" w:rsidRPr="0061758A" w:rsidRDefault="00EB4B2F" w:rsidP="00372195">
            <w:pPr>
              <w:jc w:val="right"/>
              <w:rPr>
                <w:sz w:val="22"/>
                <w:szCs w:val="22"/>
              </w:rPr>
            </w:pPr>
            <w:r w:rsidRPr="0061758A">
              <w:rPr>
                <w:sz w:val="22"/>
                <w:szCs w:val="22"/>
              </w:rPr>
              <w:t>0,69</w:t>
            </w:r>
          </w:p>
        </w:tc>
        <w:tc>
          <w:tcPr>
            <w:tcW w:w="627" w:type="dxa"/>
            <w:tcBorders>
              <w:top w:val="single" w:sz="4" w:space="0" w:color="auto"/>
            </w:tcBorders>
          </w:tcPr>
          <w:p w14:paraId="59EED58A" w14:textId="77777777" w:rsidR="00EB4B2F" w:rsidRPr="0061758A" w:rsidRDefault="00EB4B2F" w:rsidP="00372195">
            <w:pPr>
              <w:jc w:val="right"/>
              <w:rPr>
                <w:sz w:val="22"/>
                <w:szCs w:val="22"/>
              </w:rPr>
            </w:pPr>
            <w:r w:rsidRPr="0061758A">
              <w:rPr>
                <w:sz w:val="22"/>
                <w:szCs w:val="22"/>
              </w:rPr>
              <w:t>0,67</w:t>
            </w:r>
          </w:p>
        </w:tc>
      </w:tr>
      <w:tr w:rsidR="0061758A" w:rsidRPr="0061758A" w14:paraId="665ECBAD" w14:textId="77777777" w:rsidTr="00372195">
        <w:trPr>
          <w:trHeight w:val="338"/>
        </w:trPr>
        <w:tc>
          <w:tcPr>
            <w:tcW w:w="969" w:type="dxa"/>
          </w:tcPr>
          <w:p w14:paraId="4BC8C346" w14:textId="77777777" w:rsidR="00EB4B2F" w:rsidRPr="0061758A" w:rsidRDefault="00EB4B2F" w:rsidP="00EB4B2F">
            <w:pPr>
              <w:rPr>
                <w:sz w:val="22"/>
                <w:szCs w:val="22"/>
              </w:rPr>
            </w:pPr>
            <w:proofErr w:type="spellStart"/>
            <w:r w:rsidRPr="0061758A">
              <w:rPr>
                <w:sz w:val="22"/>
                <w:szCs w:val="22"/>
              </w:rPr>
              <w:t>DeReKo</w:t>
            </w:r>
            <w:proofErr w:type="spellEnd"/>
          </w:p>
        </w:tc>
        <w:tc>
          <w:tcPr>
            <w:tcW w:w="977" w:type="dxa"/>
          </w:tcPr>
          <w:p w14:paraId="6FF83995" w14:textId="77777777" w:rsidR="00EB4B2F" w:rsidRPr="0061758A" w:rsidRDefault="00EB4B2F" w:rsidP="00372195">
            <w:pPr>
              <w:jc w:val="right"/>
              <w:rPr>
                <w:sz w:val="22"/>
                <w:szCs w:val="22"/>
              </w:rPr>
            </w:pPr>
            <w:r w:rsidRPr="0061758A">
              <w:rPr>
                <w:sz w:val="22"/>
                <w:szCs w:val="22"/>
              </w:rPr>
              <w:t>3600</w:t>
            </w:r>
          </w:p>
        </w:tc>
        <w:tc>
          <w:tcPr>
            <w:tcW w:w="914" w:type="dxa"/>
          </w:tcPr>
          <w:p w14:paraId="20C5EB36" w14:textId="77777777" w:rsidR="00EB4B2F" w:rsidRPr="0061758A" w:rsidRDefault="00EB4B2F" w:rsidP="00372195">
            <w:pPr>
              <w:jc w:val="right"/>
              <w:rPr>
                <w:sz w:val="22"/>
                <w:szCs w:val="22"/>
              </w:rPr>
            </w:pPr>
            <w:r w:rsidRPr="0061758A">
              <w:rPr>
                <w:sz w:val="22"/>
                <w:szCs w:val="22"/>
              </w:rPr>
              <w:t>40</w:t>
            </w:r>
          </w:p>
        </w:tc>
        <w:tc>
          <w:tcPr>
            <w:tcW w:w="1437" w:type="dxa"/>
          </w:tcPr>
          <w:p w14:paraId="63DD479D" w14:textId="54455932" w:rsidR="00EB4B2F" w:rsidRPr="0061758A" w:rsidRDefault="00EB4B2F" w:rsidP="00372195">
            <w:pPr>
              <w:jc w:val="right"/>
              <w:rPr>
                <w:sz w:val="22"/>
                <w:szCs w:val="22"/>
              </w:rPr>
            </w:pPr>
            <w:r w:rsidRPr="0061758A">
              <w:rPr>
                <w:sz w:val="22"/>
                <w:szCs w:val="22"/>
              </w:rPr>
              <w:t>73,00</w:t>
            </w:r>
            <w:r w:rsidR="00372195">
              <w:rPr>
                <w:sz w:val="22"/>
                <w:szCs w:val="22"/>
              </w:rPr>
              <w:t xml:space="preserve"> %</w:t>
            </w:r>
          </w:p>
        </w:tc>
        <w:tc>
          <w:tcPr>
            <w:tcW w:w="724" w:type="dxa"/>
          </w:tcPr>
          <w:p w14:paraId="3B113970" w14:textId="77777777" w:rsidR="00EB4B2F" w:rsidRPr="0061758A" w:rsidRDefault="00EB4B2F" w:rsidP="00372195">
            <w:pPr>
              <w:jc w:val="right"/>
              <w:rPr>
                <w:sz w:val="22"/>
                <w:szCs w:val="22"/>
              </w:rPr>
            </w:pPr>
            <w:r w:rsidRPr="0061758A">
              <w:rPr>
                <w:sz w:val="22"/>
                <w:szCs w:val="22"/>
              </w:rPr>
              <w:t>0,73</w:t>
            </w:r>
          </w:p>
        </w:tc>
        <w:tc>
          <w:tcPr>
            <w:tcW w:w="633" w:type="dxa"/>
          </w:tcPr>
          <w:p w14:paraId="1ED54AA4" w14:textId="77777777" w:rsidR="00EB4B2F" w:rsidRPr="0061758A" w:rsidRDefault="00EB4B2F" w:rsidP="00372195">
            <w:pPr>
              <w:jc w:val="right"/>
              <w:rPr>
                <w:sz w:val="22"/>
                <w:szCs w:val="22"/>
              </w:rPr>
            </w:pPr>
            <w:r w:rsidRPr="0061758A">
              <w:rPr>
                <w:sz w:val="22"/>
                <w:szCs w:val="22"/>
              </w:rPr>
              <w:t>0,73</w:t>
            </w:r>
          </w:p>
        </w:tc>
        <w:tc>
          <w:tcPr>
            <w:tcW w:w="627" w:type="dxa"/>
          </w:tcPr>
          <w:p w14:paraId="779D3DF5" w14:textId="77777777" w:rsidR="00EB4B2F" w:rsidRPr="0061758A" w:rsidRDefault="00EB4B2F" w:rsidP="00372195">
            <w:pPr>
              <w:jc w:val="right"/>
              <w:rPr>
                <w:sz w:val="22"/>
                <w:szCs w:val="22"/>
              </w:rPr>
            </w:pPr>
            <w:r w:rsidRPr="0061758A">
              <w:rPr>
                <w:sz w:val="22"/>
                <w:szCs w:val="22"/>
              </w:rPr>
              <w:t>0,70</w:t>
            </w:r>
          </w:p>
        </w:tc>
      </w:tr>
      <w:tr w:rsidR="0061758A" w:rsidRPr="0061758A" w14:paraId="71F13612" w14:textId="77777777" w:rsidTr="00372195">
        <w:trPr>
          <w:trHeight w:val="706"/>
        </w:trPr>
        <w:tc>
          <w:tcPr>
            <w:tcW w:w="969" w:type="dxa"/>
          </w:tcPr>
          <w:p w14:paraId="5DB8866F" w14:textId="77777777" w:rsidR="00EB4B2F" w:rsidRPr="0061758A" w:rsidRDefault="00EB4B2F" w:rsidP="00EB4B2F">
            <w:pPr>
              <w:rPr>
                <w:sz w:val="22"/>
                <w:szCs w:val="22"/>
              </w:rPr>
            </w:pPr>
            <w:r w:rsidRPr="0061758A">
              <w:rPr>
                <w:sz w:val="22"/>
                <w:szCs w:val="22"/>
              </w:rPr>
              <w:t xml:space="preserve">DECOW + </w:t>
            </w:r>
            <w:proofErr w:type="spellStart"/>
            <w:r w:rsidRPr="0061758A">
              <w:rPr>
                <w:sz w:val="22"/>
                <w:szCs w:val="22"/>
              </w:rPr>
              <w:t>DeReKo</w:t>
            </w:r>
            <w:proofErr w:type="spellEnd"/>
          </w:p>
        </w:tc>
        <w:tc>
          <w:tcPr>
            <w:tcW w:w="977" w:type="dxa"/>
          </w:tcPr>
          <w:p w14:paraId="0B0A4152" w14:textId="77777777" w:rsidR="00EB4B2F" w:rsidRPr="0061758A" w:rsidRDefault="00EB4B2F" w:rsidP="00372195">
            <w:pPr>
              <w:jc w:val="right"/>
              <w:rPr>
                <w:sz w:val="22"/>
                <w:szCs w:val="22"/>
              </w:rPr>
            </w:pPr>
            <w:r w:rsidRPr="0061758A">
              <w:rPr>
                <w:sz w:val="22"/>
                <w:szCs w:val="22"/>
              </w:rPr>
              <w:t>0</w:t>
            </w:r>
          </w:p>
        </w:tc>
        <w:tc>
          <w:tcPr>
            <w:tcW w:w="914" w:type="dxa"/>
          </w:tcPr>
          <w:p w14:paraId="237896F8" w14:textId="77777777" w:rsidR="00EB4B2F" w:rsidRPr="0061758A" w:rsidRDefault="00EB4B2F" w:rsidP="00372195">
            <w:pPr>
              <w:jc w:val="right"/>
              <w:rPr>
                <w:sz w:val="22"/>
                <w:szCs w:val="22"/>
              </w:rPr>
            </w:pPr>
            <w:r w:rsidRPr="0061758A">
              <w:rPr>
                <w:sz w:val="22"/>
                <w:szCs w:val="22"/>
              </w:rPr>
              <w:t>30</w:t>
            </w:r>
          </w:p>
        </w:tc>
        <w:tc>
          <w:tcPr>
            <w:tcW w:w="1437" w:type="dxa"/>
          </w:tcPr>
          <w:p w14:paraId="64447A10" w14:textId="037BC895" w:rsidR="00EB4B2F" w:rsidRPr="0061758A" w:rsidRDefault="00EB4B2F" w:rsidP="00372195">
            <w:pPr>
              <w:jc w:val="right"/>
              <w:rPr>
                <w:sz w:val="22"/>
                <w:szCs w:val="22"/>
              </w:rPr>
            </w:pPr>
            <w:r w:rsidRPr="0061758A">
              <w:rPr>
                <w:sz w:val="22"/>
                <w:szCs w:val="22"/>
              </w:rPr>
              <w:t>51,87</w:t>
            </w:r>
            <w:r w:rsidR="00372195">
              <w:rPr>
                <w:sz w:val="22"/>
                <w:szCs w:val="22"/>
              </w:rPr>
              <w:t xml:space="preserve"> %</w:t>
            </w:r>
          </w:p>
        </w:tc>
        <w:tc>
          <w:tcPr>
            <w:tcW w:w="724" w:type="dxa"/>
          </w:tcPr>
          <w:p w14:paraId="320BAD14" w14:textId="77777777" w:rsidR="00EB4B2F" w:rsidRPr="0061758A" w:rsidRDefault="00EB4B2F" w:rsidP="00372195">
            <w:pPr>
              <w:jc w:val="right"/>
              <w:rPr>
                <w:sz w:val="22"/>
                <w:szCs w:val="22"/>
              </w:rPr>
            </w:pPr>
            <w:r w:rsidRPr="0061758A">
              <w:rPr>
                <w:sz w:val="22"/>
                <w:szCs w:val="22"/>
              </w:rPr>
              <w:t>0,43</w:t>
            </w:r>
          </w:p>
        </w:tc>
        <w:tc>
          <w:tcPr>
            <w:tcW w:w="633" w:type="dxa"/>
          </w:tcPr>
          <w:p w14:paraId="04FB9603" w14:textId="77777777" w:rsidR="00EB4B2F" w:rsidRPr="0061758A" w:rsidRDefault="00EB4B2F" w:rsidP="00372195">
            <w:pPr>
              <w:jc w:val="right"/>
              <w:rPr>
                <w:sz w:val="22"/>
                <w:szCs w:val="22"/>
              </w:rPr>
            </w:pPr>
            <w:r w:rsidRPr="0061758A">
              <w:rPr>
                <w:sz w:val="22"/>
                <w:szCs w:val="22"/>
              </w:rPr>
              <w:t>0,52</w:t>
            </w:r>
          </w:p>
        </w:tc>
        <w:tc>
          <w:tcPr>
            <w:tcW w:w="627" w:type="dxa"/>
          </w:tcPr>
          <w:p w14:paraId="42B697FA" w14:textId="77777777" w:rsidR="00EB4B2F" w:rsidRPr="0061758A" w:rsidRDefault="00EB4B2F" w:rsidP="00372195">
            <w:pPr>
              <w:jc w:val="right"/>
              <w:rPr>
                <w:sz w:val="22"/>
                <w:szCs w:val="22"/>
              </w:rPr>
            </w:pPr>
            <w:r w:rsidRPr="0061758A">
              <w:rPr>
                <w:sz w:val="22"/>
                <w:szCs w:val="22"/>
              </w:rPr>
              <w:t>0,42</w:t>
            </w:r>
          </w:p>
        </w:tc>
      </w:tr>
    </w:tbl>
    <w:p w14:paraId="35AEF89B" w14:textId="77777777" w:rsidR="00C770D3" w:rsidRPr="000E6A02" w:rsidRDefault="00C770D3" w:rsidP="00736CF5"/>
    <w:p w14:paraId="4195FA66" w14:textId="28C9B518" w:rsidR="00171F22" w:rsidRPr="000E6A02" w:rsidRDefault="00B37C01" w:rsidP="00B37C01">
      <w:pPr>
        <w:pStyle w:val="Caption"/>
      </w:pPr>
      <w:bookmarkStart w:id="111" w:name="_Ref325796708"/>
      <w:r w:rsidRPr="000E6A02">
        <w:t xml:space="preserve">Tabelle </w:t>
      </w:r>
      <w:fldSimple w:instr=" SEQ Tabelle \* ARABIC ">
        <w:r w:rsidR="00D410F1">
          <w:rPr>
            <w:noProof/>
          </w:rPr>
          <w:t>3</w:t>
        </w:r>
      </w:fldSimple>
      <w:bookmarkEnd w:id="111"/>
      <w:r w:rsidR="00A63D75">
        <w:t>: Beste erreichbare Genauigkeit</w:t>
      </w:r>
      <w:r w:rsidRPr="000E6A02">
        <w:t xml:space="preserve"> für die reduzierten Datensätze bei 10-facher Kreuzvalidierung. </w:t>
      </w:r>
      <w:r w:rsidRPr="00A16D04">
        <w:rPr>
          <w:i/>
        </w:rPr>
        <w:t>Preci</w:t>
      </w:r>
      <w:r w:rsidR="002F3ED2" w:rsidRPr="00A16D04">
        <w:rPr>
          <w:i/>
        </w:rPr>
        <w:t>sion</w:t>
      </w:r>
      <w:r w:rsidR="002F3ED2" w:rsidRPr="000E6A02">
        <w:t xml:space="preserve">, </w:t>
      </w:r>
      <w:r w:rsidR="002F3ED2" w:rsidRPr="00A16D04">
        <w:rPr>
          <w:i/>
        </w:rPr>
        <w:t>Recall</w:t>
      </w:r>
      <w:r w:rsidR="002F3ED2" w:rsidRPr="000E6A02">
        <w:t xml:space="preserve"> und </w:t>
      </w:r>
      <w:r w:rsidR="002F3ED2" w:rsidRPr="00A16D04">
        <w:rPr>
          <w:i/>
        </w:rPr>
        <w:t>F1-S</w:t>
      </w:r>
      <w:r w:rsidRPr="00A16D04">
        <w:rPr>
          <w:i/>
        </w:rPr>
        <w:t>core</w:t>
      </w:r>
      <w:r w:rsidRPr="000E6A02">
        <w:t xml:space="preserve"> sind gewichtete Mittelwerte über alle Kategorien.</w:t>
      </w:r>
    </w:p>
    <w:p w14:paraId="2785F6EF" w14:textId="77777777" w:rsidR="00171F22" w:rsidRPr="000E6A02" w:rsidRDefault="00171F22" w:rsidP="00736CF5"/>
    <w:p w14:paraId="41804A95" w14:textId="5D8CCCF1" w:rsidR="00B31C6A" w:rsidRPr="00623B74" w:rsidRDefault="00BE377D" w:rsidP="00B31C6A">
      <w:pPr>
        <w:rPr>
          <w:bCs/>
        </w:rPr>
      </w:pPr>
      <w:r>
        <w:rPr>
          <w:bCs/>
        </w:rPr>
        <w:t xml:space="preserve">Aus den Ergebnissen ist ersichtlich, dass </w:t>
      </w:r>
      <w:proofErr w:type="spellStart"/>
      <w:r w:rsidR="000E6A02" w:rsidRPr="000E6A02">
        <w:rPr>
          <w:bCs/>
        </w:rPr>
        <w:t>Topikmodelle</w:t>
      </w:r>
      <w:proofErr w:type="spellEnd"/>
      <w:r w:rsidR="000E6A02" w:rsidRPr="000E6A02">
        <w:rPr>
          <w:bCs/>
        </w:rPr>
        <w:t xml:space="preserve">, die aus den DECOW- und </w:t>
      </w:r>
      <w:proofErr w:type="spellStart"/>
      <w:r w:rsidR="000E6A02" w:rsidRPr="000E6A02">
        <w:rPr>
          <w:bCs/>
        </w:rPr>
        <w:t>DeReKo</w:t>
      </w:r>
      <w:proofErr w:type="spellEnd"/>
      <w:r w:rsidR="000E6A02" w:rsidRPr="000E6A02">
        <w:rPr>
          <w:bCs/>
        </w:rPr>
        <w:t xml:space="preserve">-Daten jeweils für sich </w:t>
      </w:r>
      <w:r w:rsidR="000E6A02" w:rsidRPr="000E6A02">
        <w:rPr>
          <w:bCs/>
        </w:rPr>
        <w:lastRenderedPageBreak/>
        <w:t>genommen erzeugt w</w:t>
      </w:r>
      <w:ins w:id="112" w:author="Konopka" w:date="2016-06-14T21:55:00Z">
        <w:r w:rsidR="003669B0">
          <w:rPr>
            <w:bCs/>
          </w:rPr>
          <w:t>e</w:t>
        </w:r>
      </w:ins>
      <w:r w:rsidR="000E6A02" w:rsidRPr="000E6A02">
        <w:rPr>
          <w:bCs/>
        </w:rPr>
        <w:t xml:space="preserve">rden, </w:t>
      </w:r>
      <w:r w:rsidR="00FD4F2B">
        <w:rPr>
          <w:bCs/>
        </w:rPr>
        <w:t xml:space="preserve">einen </w:t>
      </w:r>
      <w:r w:rsidR="000E6A02">
        <w:rPr>
          <w:bCs/>
        </w:rPr>
        <w:t xml:space="preserve">besseren Input für den </w:t>
      </w:r>
      <w:proofErr w:type="spellStart"/>
      <w:r w:rsidR="000E6A02">
        <w:rPr>
          <w:bCs/>
        </w:rPr>
        <w:t>Klassifizierer</w:t>
      </w:r>
      <w:proofErr w:type="spellEnd"/>
      <w:r w:rsidR="000E6A02">
        <w:rPr>
          <w:bCs/>
        </w:rPr>
        <w:t xml:space="preserve"> </w:t>
      </w:r>
      <w:r>
        <w:rPr>
          <w:bCs/>
        </w:rPr>
        <w:t xml:space="preserve">liefern </w:t>
      </w:r>
      <w:r w:rsidR="000E6A02">
        <w:rPr>
          <w:bCs/>
        </w:rPr>
        <w:t xml:space="preserve">als </w:t>
      </w:r>
      <w:proofErr w:type="spellStart"/>
      <w:r w:rsidR="000E6A02">
        <w:rPr>
          <w:bCs/>
        </w:rPr>
        <w:t>Topikmodelle</w:t>
      </w:r>
      <w:proofErr w:type="spellEnd"/>
      <w:r w:rsidR="000E6A02">
        <w:rPr>
          <w:bCs/>
        </w:rPr>
        <w:t xml:space="preserve">, die aus beiden Korpora gemeinsam erzeugt werden. Dies ist </w:t>
      </w:r>
      <w:r>
        <w:rPr>
          <w:bCs/>
        </w:rPr>
        <w:t>bemerkenswert</w:t>
      </w:r>
      <w:ins w:id="113" w:author="Felix" w:date="2016-06-30T14:29:00Z">
        <w:r w:rsidR="00BF563D">
          <w:rPr>
            <w:bCs/>
          </w:rPr>
          <w:t xml:space="preserve">, </w:t>
        </w:r>
      </w:ins>
      <w:r w:rsidR="006E021F">
        <w:rPr>
          <w:bCs/>
        </w:rPr>
        <w:t xml:space="preserve">da eine größere Menge an Trainingsdaten typischerweise </w:t>
      </w:r>
      <w:r>
        <w:rPr>
          <w:bCs/>
        </w:rPr>
        <w:t>mit</w:t>
      </w:r>
      <w:r w:rsidR="00006EE9">
        <w:rPr>
          <w:bCs/>
        </w:rPr>
        <w:t xml:space="preserve"> einer höheren Genauigkeit bei der Klassifikation </w:t>
      </w:r>
      <w:r>
        <w:rPr>
          <w:bCs/>
        </w:rPr>
        <w:t>einhergeht</w:t>
      </w:r>
      <w:r w:rsidR="00DF4DF2">
        <w:rPr>
          <w:bCs/>
        </w:rPr>
        <w:t xml:space="preserve">. Wir </w:t>
      </w:r>
      <w:r w:rsidR="00A45607">
        <w:rPr>
          <w:bCs/>
        </w:rPr>
        <w:t>gehen davon aus</w:t>
      </w:r>
      <w:r w:rsidR="00DF4DF2">
        <w:rPr>
          <w:bCs/>
        </w:rPr>
        <w:t>, dass dies durch die starke Ungleichverteilung der Kategorien bedingt ist, die entsteht, wenn die Daten aus beiden Korpora k</w:t>
      </w:r>
      <w:r w:rsidR="00ED15CF">
        <w:rPr>
          <w:bCs/>
        </w:rPr>
        <w:t xml:space="preserve">ombiniert werden: Mit </w:t>
      </w:r>
      <w:r w:rsidR="00ED15CF" w:rsidRPr="00ED15CF">
        <w:rPr>
          <w:bCs/>
          <w:i/>
        </w:rPr>
        <w:t xml:space="preserve">Life </w:t>
      </w:r>
      <w:proofErr w:type="spellStart"/>
      <w:r w:rsidR="00ED15CF" w:rsidRPr="00ED15CF">
        <w:rPr>
          <w:bCs/>
          <w:i/>
        </w:rPr>
        <w:t>and</w:t>
      </w:r>
      <w:proofErr w:type="spellEnd"/>
      <w:r w:rsidR="00ED15CF" w:rsidRPr="00ED15CF">
        <w:rPr>
          <w:bCs/>
          <w:i/>
        </w:rPr>
        <w:t xml:space="preserve"> </w:t>
      </w:r>
      <w:proofErr w:type="spellStart"/>
      <w:r w:rsidR="00ED15CF" w:rsidRPr="00ED15CF">
        <w:rPr>
          <w:bCs/>
          <w:i/>
        </w:rPr>
        <w:t>L</w:t>
      </w:r>
      <w:r w:rsidR="00DF4DF2" w:rsidRPr="00ED15CF">
        <w:rPr>
          <w:bCs/>
          <w:i/>
        </w:rPr>
        <w:t>eisure</w:t>
      </w:r>
      <w:proofErr w:type="spellEnd"/>
      <w:r w:rsidR="00DF4DF2">
        <w:rPr>
          <w:bCs/>
        </w:rPr>
        <w:t xml:space="preserve"> </w:t>
      </w:r>
      <w:r w:rsidR="00ED15CF">
        <w:rPr>
          <w:bCs/>
        </w:rPr>
        <w:t xml:space="preserve">sowie </w:t>
      </w:r>
      <w:r w:rsidR="00DF4DF2" w:rsidRPr="00ED15CF">
        <w:rPr>
          <w:bCs/>
          <w:i/>
        </w:rPr>
        <w:t xml:space="preserve">Politics </w:t>
      </w:r>
      <w:proofErr w:type="spellStart"/>
      <w:r w:rsidR="00DF4DF2" w:rsidRPr="00ED15CF">
        <w:rPr>
          <w:bCs/>
          <w:i/>
        </w:rPr>
        <w:t>and</w:t>
      </w:r>
      <w:proofErr w:type="spellEnd"/>
      <w:r w:rsidR="00DF4DF2" w:rsidRPr="00ED15CF">
        <w:rPr>
          <w:bCs/>
          <w:i/>
        </w:rPr>
        <w:t xml:space="preserve"> Society</w:t>
      </w:r>
      <w:r w:rsidR="00ED15CF">
        <w:rPr>
          <w:bCs/>
        </w:rPr>
        <w:t xml:space="preserve"> gibt es dann in den Trainingsdaten zwei </w:t>
      </w:r>
      <w:ins w:id="114" w:author="Felix" w:date="2016-06-30T12:49:00Z">
        <w:r w:rsidR="00D9387C">
          <w:rPr>
            <w:bCs/>
          </w:rPr>
          <w:t xml:space="preserve">sehr </w:t>
        </w:r>
      </w:ins>
      <w:r w:rsidR="00ED15CF">
        <w:rPr>
          <w:bCs/>
        </w:rPr>
        <w:t>s</w:t>
      </w:r>
      <w:r w:rsidR="001F0110">
        <w:rPr>
          <w:bCs/>
        </w:rPr>
        <w:t>tark</w:t>
      </w:r>
      <w:r w:rsidR="00ED15CF">
        <w:rPr>
          <w:bCs/>
        </w:rPr>
        <w:t xml:space="preserve"> ausgeprägte Kategorien, die den </w:t>
      </w:r>
      <w:proofErr w:type="spellStart"/>
      <w:r w:rsidR="00ED15CF">
        <w:rPr>
          <w:bCs/>
        </w:rPr>
        <w:t>Klassifizierer</w:t>
      </w:r>
      <w:proofErr w:type="spellEnd"/>
      <w:r w:rsidR="00ED15CF">
        <w:rPr>
          <w:bCs/>
        </w:rPr>
        <w:t xml:space="preserve"> dazu verleiten, einen Großteil</w:t>
      </w:r>
      <w:r w:rsidR="00B50BFC">
        <w:rPr>
          <w:bCs/>
        </w:rPr>
        <w:t xml:space="preserve"> der Dokumente diesen beiden Klassen zuzuordnen.</w:t>
      </w:r>
      <w:r w:rsidR="00B31C6A">
        <w:rPr>
          <w:bCs/>
        </w:rPr>
        <w:t xml:space="preserve"> Ein Blick auf die Konfusionsmatrizen</w:t>
      </w:r>
      <w:r w:rsidR="00B31C6A">
        <w:rPr>
          <w:rStyle w:val="FootnoteReference"/>
          <w:bCs/>
        </w:rPr>
        <w:footnoteReference w:id="5"/>
      </w:r>
      <w:r w:rsidR="00946FE7">
        <w:rPr>
          <w:bCs/>
        </w:rPr>
        <w:t xml:space="preserve"> (Tabellen </w:t>
      </w:r>
      <w:r w:rsidR="00AE4770">
        <w:rPr>
          <w:bCs/>
        </w:rPr>
        <w:t>4</w:t>
      </w:r>
      <w:ins w:id="117" w:author="Konopka" w:date="2016-06-14T21:55:00Z">
        <w:r w:rsidR="003669B0">
          <w:rPr>
            <w:rFonts w:ascii="Palatino" w:hAnsi="Palatino" w:cs="Palatino"/>
            <w:bCs/>
          </w:rPr>
          <w:t>-</w:t>
        </w:r>
      </w:ins>
      <w:r w:rsidR="00AE4770">
        <w:rPr>
          <w:rFonts w:ascii="Palatino" w:hAnsi="Palatino" w:cs="Palatino"/>
          <w:bCs/>
        </w:rPr>
        <w:t>6</w:t>
      </w:r>
      <w:r w:rsidR="00946FE7">
        <w:rPr>
          <w:bCs/>
        </w:rPr>
        <w:t>)</w:t>
      </w:r>
      <w:r w:rsidR="00B31C6A">
        <w:rPr>
          <w:bCs/>
        </w:rPr>
        <w:t xml:space="preserve"> </w:t>
      </w:r>
      <w:r w:rsidR="00772B45">
        <w:rPr>
          <w:bCs/>
        </w:rPr>
        <w:t>legt außerdem die Vermutung nahe, dass die Ka</w:t>
      </w:r>
      <w:r w:rsidR="00623B74">
        <w:rPr>
          <w:bCs/>
        </w:rPr>
        <w:t>t</w:t>
      </w:r>
      <w:r w:rsidR="00772B45">
        <w:rPr>
          <w:bCs/>
        </w:rPr>
        <w:t xml:space="preserve">egorie </w:t>
      </w:r>
      <w:r w:rsidR="00772B45" w:rsidRPr="00623B74">
        <w:rPr>
          <w:bCs/>
          <w:i/>
        </w:rPr>
        <w:t xml:space="preserve">Life </w:t>
      </w:r>
      <w:proofErr w:type="spellStart"/>
      <w:r w:rsidR="00772B45" w:rsidRPr="00623B74">
        <w:rPr>
          <w:bCs/>
          <w:i/>
        </w:rPr>
        <w:t>and</w:t>
      </w:r>
      <w:proofErr w:type="spellEnd"/>
      <w:r w:rsidR="00772B45" w:rsidRPr="00623B74">
        <w:rPr>
          <w:bCs/>
          <w:i/>
        </w:rPr>
        <w:t xml:space="preserve"> </w:t>
      </w:r>
      <w:proofErr w:type="spellStart"/>
      <w:r w:rsidR="00772B45" w:rsidRPr="00623B74">
        <w:rPr>
          <w:bCs/>
          <w:i/>
        </w:rPr>
        <w:t>Leisure</w:t>
      </w:r>
      <w:proofErr w:type="spellEnd"/>
      <w:r w:rsidR="00772B45">
        <w:rPr>
          <w:bCs/>
        </w:rPr>
        <w:t xml:space="preserve"> </w:t>
      </w:r>
      <w:r w:rsidR="00623B74">
        <w:rPr>
          <w:bCs/>
        </w:rPr>
        <w:t>möglicher</w:t>
      </w:r>
      <w:r w:rsidR="004561D3">
        <w:rPr>
          <w:bCs/>
        </w:rPr>
        <w:t>weise zu weit gefasst ist</w:t>
      </w:r>
      <w:r w:rsidR="00623B74">
        <w:rPr>
          <w:bCs/>
        </w:rPr>
        <w:t xml:space="preserve">, da bei allen drei Datensätzen eine erhebliche Anzahl Dokumente fälschlich als </w:t>
      </w:r>
      <w:r w:rsidR="00623B74" w:rsidRPr="00623B74">
        <w:rPr>
          <w:bCs/>
          <w:i/>
        </w:rPr>
        <w:t xml:space="preserve">Life </w:t>
      </w:r>
      <w:proofErr w:type="spellStart"/>
      <w:r w:rsidR="00623B74" w:rsidRPr="00623B74">
        <w:rPr>
          <w:bCs/>
          <w:i/>
        </w:rPr>
        <w:t>and</w:t>
      </w:r>
      <w:proofErr w:type="spellEnd"/>
      <w:r w:rsidR="00623B74" w:rsidRPr="00623B74">
        <w:rPr>
          <w:bCs/>
          <w:i/>
        </w:rPr>
        <w:t xml:space="preserve"> </w:t>
      </w:r>
      <w:proofErr w:type="spellStart"/>
      <w:r w:rsidR="00623B74" w:rsidRPr="00623B74">
        <w:rPr>
          <w:bCs/>
          <w:i/>
        </w:rPr>
        <w:t>Leisure</w:t>
      </w:r>
      <w:proofErr w:type="spellEnd"/>
      <w:r w:rsidR="00623B74">
        <w:rPr>
          <w:bCs/>
        </w:rPr>
        <w:t xml:space="preserve"> klassifiziert wird. </w:t>
      </w:r>
      <w:r w:rsidR="004561D3">
        <w:rPr>
          <w:bCs/>
        </w:rPr>
        <w:t xml:space="preserve">Gleiches gilt für </w:t>
      </w:r>
      <w:r w:rsidR="004561D3" w:rsidRPr="004561D3">
        <w:rPr>
          <w:bCs/>
          <w:i/>
        </w:rPr>
        <w:t xml:space="preserve">Politics </w:t>
      </w:r>
      <w:proofErr w:type="spellStart"/>
      <w:r w:rsidR="004561D3" w:rsidRPr="004561D3">
        <w:rPr>
          <w:bCs/>
          <w:i/>
        </w:rPr>
        <w:t>and</w:t>
      </w:r>
      <w:proofErr w:type="spellEnd"/>
      <w:r w:rsidR="004561D3" w:rsidRPr="004561D3">
        <w:rPr>
          <w:bCs/>
          <w:i/>
        </w:rPr>
        <w:t xml:space="preserve"> Society</w:t>
      </w:r>
      <w:r w:rsidR="004561D3">
        <w:rPr>
          <w:bCs/>
        </w:rPr>
        <w:t xml:space="preserve">. </w:t>
      </w:r>
      <w:r w:rsidR="008536BB">
        <w:rPr>
          <w:bCs/>
        </w:rPr>
        <w:t>Es muss allerdings beachtet werden</w:t>
      </w:r>
      <w:r w:rsidR="00085BF6">
        <w:rPr>
          <w:bCs/>
        </w:rPr>
        <w:t xml:space="preserve">, dass die zum Training verwendeten </w:t>
      </w:r>
      <w:commentRangeStart w:id="118"/>
      <w:r w:rsidR="00085BF6">
        <w:rPr>
          <w:bCs/>
        </w:rPr>
        <w:t>Goldstandardkorpora</w:t>
      </w:r>
      <w:commentRangeEnd w:id="118"/>
      <w:r w:rsidR="00483122">
        <w:rPr>
          <w:rStyle w:val="CommentReference"/>
        </w:rPr>
        <w:commentReference w:id="118"/>
      </w:r>
      <w:r w:rsidR="00085BF6">
        <w:rPr>
          <w:bCs/>
        </w:rPr>
        <w:t xml:space="preserve"> </w:t>
      </w:r>
      <w:commentRangeStart w:id="119"/>
      <w:r w:rsidR="00085BF6">
        <w:rPr>
          <w:bCs/>
        </w:rPr>
        <w:t>relativ</w:t>
      </w:r>
      <w:commentRangeEnd w:id="119"/>
      <w:r w:rsidR="00440FE6">
        <w:rPr>
          <w:rStyle w:val="CommentReference"/>
        </w:rPr>
        <w:commentReference w:id="119"/>
      </w:r>
      <w:r w:rsidR="00085BF6">
        <w:rPr>
          <w:bCs/>
        </w:rPr>
        <w:t xml:space="preserve"> klein sind und damit </w:t>
      </w:r>
      <w:ins w:id="120" w:author="Wöllstein" w:date="2016-06-13T17:47:00Z">
        <w:r w:rsidR="00483122">
          <w:rPr>
            <w:bCs/>
          </w:rPr>
          <w:t xml:space="preserve">– </w:t>
        </w:r>
      </w:ins>
      <w:r w:rsidR="00085BF6">
        <w:rPr>
          <w:bCs/>
        </w:rPr>
        <w:t xml:space="preserve">gerade bei einer sehr unausgewogenen Verteilung über die </w:t>
      </w:r>
      <w:proofErr w:type="spellStart"/>
      <w:r w:rsidR="00085BF6">
        <w:rPr>
          <w:bCs/>
        </w:rPr>
        <w:t>Topikdomänen</w:t>
      </w:r>
      <w:proofErr w:type="spellEnd"/>
      <w:ins w:id="121" w:author="Wöllstein" w:date="2016-06-13T17:47:00Z">
        <w:r w:rsidR="00483122">
          <w:rPr>
            <w:bCs/>
          </w:rPr>
          <w:t xml:space="preserve"> –</w:t>
        </w:r>
      </w:ins>
      <w:r w:rsidR="00D422D7">
        <w:rPr>
          <w:bCs/>
        </w:rPr>
        <w:t xml:space="preserve"> </w:t>
      </w:r>
      <w:r w:rsidR="00085BF6">
        <w:rPr>
          <w:bCs/>
        </w:rPr>
        <w:t>schlicht nicht genug Daten vorhanden sind, um schwach repräsentierte Kategorien zu lernen.</w:t>
      </w:r>
      <w:r w:rsidR="001B4383">
        <w:rPr>
          <w:bCs/>
        </w:rPr>
        <w:t xml:space="preserve"> </w:t>
      </w:r>
    </w:p>
    <w:p w14:paraId="7AE47EA7" w14:textId="32C06D7E" w:rsidR="001D4E92" w:rsidRDefault="00B31C6A" w:rsidP="006E021F">
      <w:pPr>
        <w:rPr>
          <w:bCs/>
        </w:rPr>
      </w:pPr>
      <w:r>
        <w:rPr>
          <w:bCs/>
        </w:rP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04"/>
        <w:gridCol w:w="1333"/>
        <w:gridCol w:w="504"/>
        <w:gridCol w:w="643"/>
        <w:gridCol w:w="664"/>
        <w:gridCol w:w="511"/>
        <w:gridCol w:w="505"/>
        <w:gridCol w:w="504"/>
        <w:gridCol w:w="504"/>
        <w:gridCol w:w="504"/>
      </w:tblGrid>
      <w:tr w:rsidR="00DB243F" w14:paraId="7CDCEE1B" w14:textId="77777777" w:rsidTr="0061708A">
        <w:tc>
          <w:tcPr>
            <w:tcW w:w="222" w:type="dxa"/>
            <w:tcBorders>
              <w:bottom w:val="nil"/>
            </w:tcBorders>
          </w:tcPr>
          <w:p w14:paraId="751C7DCE" w14:textId="77777777" w:rsidR="00DB243F" w:rsidRDefault="00DB243F" w:rsidP="006E021F"/>
        </w:tc>
        <w:tc>
          <w:tcPr>
            <w:tcW w:w="1333" w:type="dxa"/>
            <w:tcBorders>
              <w:bottom w:val="nil"/>
            </w:tcBorders>
          </w:tcPr>
          <w:p w14:paraId="61133B86" w14:textId="370CA8F8" w:rsidR="00DB243F" w:rsidRPr="00DB243F" w:rsidRDefault="00DB243F" w:rsidP="006E021F">
            <w:pPr>
              <w:rPr>
                <w:b/>
              </w:rPr>
            </w:pPr>
            <w:r w:rsidRPr="00DB243F">
              <w:rPr>
                <w:b/>
              </w:rPr>
              <w:t>DECOW</w:t>
            </w:r>
          </w:p>
        </w:tc>
        <w:tc>
          <w:tcPr>
            <w:tcW w:w="4200" w:type="dxa"/>
            <w:gridSpan w:val="8"/>
            <w:tcBorders>
              <w:bottom w:val="nil"/>
            </w:tcBorders>
          </w:tcPr>
          <w:p w14:paraId="1CD39A8E" w14:textId="522C18D1" w:rsidR="00DB243F" w:rsidRPr="00DB243F" w:rsidRDefault="00DB243F" w:rsidP="00DB243F">
            <w:pPr>
              <w:jc w:val="center"/>
              <w:rPr>
                <w:b/>
              </w:rPr>
            </w:pPr>
            <w:r w:rsidRPr="00DB243F">
              <w:rPr>
                <w:b/>
              </w:rPr>
              <w:t>klassifiziert</w:t>
            </w:r>
          </w:p>
        </w:tc>
      </w:tr>
      <w:tr w:rsidR="001D4E92" w14:paraId="29DF358A" w14:textId="77777777" w:rsidTr="0061708A">
        <w:trPr>
          <w:cantSplit/>
          <w:trHeight w:val="1134"/>
        </w:trPr>
        <w:tc>
          <w:tcPr>
            <w:tcW w:w="222" w:type="dxa"/>
            <w:tcBorders>
              <w:top w:val="nil"/>
              <w:bottom w:val="single" w:sz="4" w:space="0" w:color="auto"/>
            </w:tcBorders>
            <w:textDirection w:val="btLr"/>
          </w:tcPr>
          <w:p w14:paraId="42A78EAD" w14:textId="77777777" w:rsidR="001D4E92" w:rsidRDefault="001D4E92" w:rsidP="001D4E92">
            <w:pPr>
              <w:ind w:left="113" w:right="113"/>
            </w:pPr>
          </w:p>
        </w:tc>
        <w:tc>
          <w:tcPr>
            <w:tcW w:w="1333" w:type="dxa"/>
            <w:tcBorders>
              <w:top w:val="nil"/>
              <w:bottom w:val="single" w:sz="4" w:space="0" w:color="auto"/>
            </w:tcBorders>
            <w:textDirection w:val="btLr"/>
          </w:tcPr>
          <w:p w14:paraId="311948E8" w14:textId="77777777" w:rsidR="001D4E92" w:rsidRDefault="001D4E92" w:rsidP="001D4E92">
            <w:pPr>
              <w:ind w:left="113" w:right="113"/>
            </w:pPr>
          </w:p>
        </w:tc>
        <w:tc>
          <w:tcPr>
            <w:tcW w:w="504" w:type="dxa"/>
            <w:tcBorders>
              <w:top w:val="nil"/>
              <w:bottom w:val="single" w:sz="4" w:space="0" w:color="auto"/>
            </w:tcBorders>
            <w:textDirection w:val="btLr"/>
          </w:tcPr>
          <w:p w14:paraId="320EBFC1" w14:textId="0E3C3B41" w:rsidR="001D4E92" w:rsidRDefault="001D4E92" w:rsidP="001D4E92">
            <w:pPr>
              <w:ind w:left="113" w:right="113"/>
            </w:pPr>
            <w:proofErr w:type="spellStart"/>
            <w:r>
              <w:t>Pol</w:t>
            </w:r>
            <w:r w:rsidR="005F54E6">
              <w:t>S</w:t>
            </w:r>
            <w:r>
              <w:t>oc</w:t>
            </w:r>
            <w:proofErr w:type="spellEnd"/>
          </w:p>
        </w:tc>
        <w:tc>
          <w:tcPr>
            <w:tcW w:w="504" w:type="dxa"/>
            <w:tcBorders>
              <w:top w:val="nil"/>
              <w:bottom w:val="single" w:sz="4" w:space="0" w:color="auto"/>
            </w:tcBorders>
            <w:textDirection w:val="btLr"/>
          </w:tcPr>
          <w:p w14:paraId="7ADF0FEC" w14:textId="092C16B6" w:rsidR="001D4E92" w:rsidRDefault="001D4E92" w:rsidP="001D4E92">
            <w:pPr>
              <w:ind w:left="113" w:right="113"/>
            </w:pPr>
            <w:r>
              <w:t>Busi</w:t>
            </w:r>
            <w:r w:rsidR="00F07F7E">
              <w:t>ness</w:t>
            </w:r>
          </w:p>
        </w:tc>
        <w:tc>
          <w:tcPr>
            <w:tcW w:w="664" w:type="dxa"/>
            <w:tcBorders>
              <w:top w:val="nil"/>
              <w:bottom w:val="single" w:sz="4" w:space="0" w:color="auto"/>
            </w:tcBorders>
            <w:textDirection w:val="btLr"/>
          </w:tcPr>
          <w:p w14:paraId="5A72D582" w14:textId="23B54143" w:rsidR="001D4E92" w:rsidRDefault="001D4E92" w:rsidP="001D4E92">
            <w:pPr>
              <w:ind w:left="113" w:right="113"/>
            </w:pPr>
            <w:r>
              <w:t>Life</w:t>
            </w:r>
          </w:p>
        </w:tc>
        <w:tc>
          <w:tcPr>
            <w:tcW w:w="511" w:type="dxa"/>
            <w:tcBorders>
              <w:top w:val="nil"/>
              <w:bottom w:val="single" w:sz="4" w:space="0" w:color="auto"/>
            </w:tcBorders>
            <w:textDirection w:val="btLr"/>
          </w:tcPr>
          <w:p w14:paraId="0275B0F9" w14:textId="7B955AD0" w:rsidR="001D4E92" w:rsidRDefault="001D4E92" w:rsidP="001D4E92">
            <w:pPr>
              <w:ind w:left="113" w:right="113"/>
            </w:pPr>
            <w:r>
              <w:t>Arts</w:t>
            </w:r>
          </w:p>
        </w:tc>
        <w:tc>
          <w:tcPr>
            <w:tcW w:w="505" w:type="dxa"/>
            <w:tcBorders>
              <w:top w:val="nil"/>
              <w:bottom w:val="single" w:sz="4" w:space="0" w:color="auto"/>
            </w:tcBorders>
            <w:textDirection w:val="btLr"/>
          </w:tcPr>
          <w:p w14:paraId="781304A4" w14:textId="2BC9D599" w:rsidR="001D4E92" w:rsidRDefault="001D4E92" w:rsidP="001D4E92">
            <w:pPr>
              <w:ind w:left="113" w:right="113"/>
            </w:pPr>
            <w:r>
              <w:t>Public</w:t>
            </w:r>
          </w:p>
        </w:tc>
        <w:tc>
          <w:tcPr>
            <w:tcW w:w="504" w:type="dxa"/>
            <w:tcBorders>
              <w:top w:val="nil"/>
              <w:bottom w:val="single" w:sz="4" w:space="0" w:color="auto"/>
            </w:tcBorders>
            <w:textDirection w:val="btLr"/>
          </w:tcPr>
          <w:p w14:paraId="0CA5ECAA" w14:textId="7914281E" w:rsidR="001D4E92" w:rsidRDefault="001D4E92" w:rsidP="001D4E92">
            <w:pPr>
              <w:ind w:left="113" w:right="113"/>
            </w:pPr>
            <w:r>
              <w:t>Law</w:t>
            </w:r>
          </w:p>
        </w:tc>
        <w:tc>
          <w:tcPr>
            <w:tcW w:w="504" w:type="dxa"/>
            <w:tcBorders>
              <w:top w:val="nil"/>
              <w:bottom w:val="single" w:sz="4" w:space="0" w:color="auto"/>
            </w:tcBorders>
            <w:textDirection w:val="btLr"/>
          </w:tcPr>
          <w:p w14:paraId="5474DB25" w14:textId="1554096D" w:rsidR="001D4E92" w:rsidRDefault="001D4E92" w:rsidP="001D4E92">
            <w:pPr>
              <w:ind w:left="113" w:right="113"/>
            </w:pPr>
            <w:proofErr w:type="spellStart"/>
            <w:r>
              <w:t>Beliefs</w:t>
            </w:r>
            <w:proofErr w:type="spellEnd"/>
          </w:p>
        </w:tc>
        <w:tc>
          <w:tcPr>
            <w:tcW w:w="504" w:type="dxa"/>
            <w:tcBorders>
              <w:top w:val="nil"/>
              <w:bottom w:val="single" w:sz="4" w:space="0" w:color="auto"/>
            </w:tcBorders>
            <w:textDirection w:val="btLr"/>
          </w:tcPr>
          <w:p w14:paraId="22080CC9" w14:textId="1F3DB7B0" w:rsidR="001D4E92" w:rsidRDefault="001D4E92" w:rsidP="001D4E92">
            <w:pPr>
              <w:ind w:left="113" w:right="113"/>
            </w:pPr>
            <w:proofErr w:type="spellStart"/>
            <w:r>
              <w:t>Hist</w:t>
            </w:r>
            <w:r w:rsidR="00F07F7E">
              <w:t>ory</w:t>
            </w:r>
            <w:proofErr w:type="spellEnd"/>
          </w:p>
        </w:tc>
      </w:tr>
      <w:tr w:rsidR="00DB243F" w14:paraId="44134D9C" w14:textId="77777777" w:rsidTr="0061708A">
        <w:tc>
          <w:tcPr>
            <w:tcW w:w="222" w:type="dxa"/>
            <w:vMerge w:val="restart"/>
            <w:tcBorders>
              <w:top w:val="single" w:sz="4" w:space="0" w:color="auto"/>
            </w:tcBorders>
            <w:textDirection w:val="btLr"/>
          </w:tcPr>
          <w:p w14:paraId="7315C3A6" w14:textId="00C0FD65" w:rsidR="00DB243F" w:rsidRPr="00DB243F" w:rsidRDefault="00DB243F" w:rsidP="00DB243F">
            <w:pPr>
              <w:ind w:left="113" w:right="113"/>
              <w:jc w:val="center"/>
              <w:rPr>
                <w:b/>
              </w:rPr>
            </w:pPr>
            <w:r w:rsidRPr="00DB243F">
              <w:rPr>
                <w:b/>
              </w:rPr>
              <w:lastRenderedPageBreak/>
              <w:t>annotiert</w:t>
            </w:r>
          </w:p>
        </w:tc>
        <w:tc>
          <w:tcPr>
            <w:tcW w:w="1333" w:type="dxa"/>
            <w:tcBorders>
              <w:top w:val="single" w:sz="4" w:space="0" w:color="auto"/>
            </w:tcBorders>
          </w:tcPr>
          <w:p w14:paraId="24FFB350" w14:textId="37B9F452" w:rsidR="00DB243F" w:rsidRDefault="00DB243F" w:rsidP="006E021F">
            <w:proofErr w:type="spellStart"/>
            <w:r>
              <w:t>Pol</w:t>
            </w:r>
            <w:r w:rsidR="005F54E6">
              <w:t>S</w:t>
            </w:r>
            <w:r>
              <w:t>oc</w:t>
            </w:r>
            <w:proofErr w:type="spellEnd"/>
          </w:p>
        </w:tc>
        <w:tc>
          <w:tcPr>
            <w:tcW w:w="504" w:type="dxa"/>
            <w:tcBorders>
              <w:top w:val="single" w:sz="4" w:space="0" w:color="auto"/>
            </w:tcBorders>
          </w:tcPr>
          <w:p w14:paraId="008ECF38" w14:textId="223F31BE" w:rsidR="00DB243F" w:rsidRPr="002734C2" w:rsidRDefault="0061708A" w:rsidP="002734C2">
            <w:pPr>
              <w:jc w:val="center"/>
              <w:rPr>
                <w:b/>
              </w:rPr>
            </w:pPr>
            <w:r w:rsidRPr="002734C2">
              <w:rPr>
                <w:b/>
              </w:rPr>
              <w:t>26</w:t>
            </w:r>
          </w:p>
        </w:tc>
        <w:tc>
          <w:tcPr>
            <w:tcW w:w="504" w:type="dxa"/>
            <w:tcBorders>
              <w:top w:val="single" w:sz="4" w:space="0" w:color="auto"/>
            </w:tcBorders>
          </w:tcPr>
          <w:p w14:paraId="01B051F1" w14:textId="6D641D76" w:rsidR="00DB243F" w:rsidRDefault="0061708A" w:rsidP="002734C2">
            <w:pPr>
              <w:jc w:val="center"/>
            </w:pPr>
            <w:r>
              <w:t>12</w:t>
            </w:r>
          </w:p>
        </w:tc>
        <w:tc>
          <w:tcPr>
            <w:tcW w:w="664" w:type="dxa"/>
            <w:tcBorders>
              <w:top w:val="single" w:sz="4" w:space="0" w:color="auto"/>
            </w:tcBorders>
          </w:tcPr>
          <w:p w14:paraId="64443FAD" w14:textId="34CB3719" w:rsidR="00DB243F" w:rsidRDefault="0061708A" w:rsidP="002734C2">
            <w:pPr>
              <w:jc w:val="center"/>
            </w:pPr>
            <w:r>
              <w:t>10</w:t>
            </w:r>
          </w:p>
        </w:tc>
        <w:tc>
          <w:tcPr>
            <w:tcW w:w="511" w:type="dxa"/>
            <w:tcBorders>
              <w:top w:val="single" w:sz="4" w:space="0" w:color="auto"/>
            </w:tcBorders>
          </w:tcPr>
          <w:p w14:paraId="294BACDF" w14:textId="730D7E0A" w:rsidR="00DB243F" w:rsidRDefault="0061708A" w:rsidP="002734C2">
            <w:pPr>
              <w:jc w:val="center"/>
            </w:pPr>
            <w:r>
              <w:t>1</w:t>
            </w:r>
          </w:p>
        </w:tc>
        <w:tc>
          <w:tcPr>
            <w:tcW w:w="505" w:type="dxa"/>
            <w:tcBorders>
              <w:top w:val="single" w:sz="4" w:space="0" w:color="auto"/>
            </w:tcBorders>
          </w:tcPr>
          <w:p w14:paraId="5733AA25" w14:textId="67A93C2B" w:rsidR="00DB243F" w:rsidRDefault="0061708A" w:rsidP="002734C2">
            <w:pPr>
              <w:jc w:val="center"/>
            </w:pPr>
            <w:r>
              <w:t>1</w:t>
            </w:r>
          </w:p>
        </w:tc>
        <w:tc>
          <w:tcPr>
            <w:tcW w:w="504" w:type="dxa"/>
            <w:tcBorders>
              <w:top w:val="single" w:sz="4" w:space="0" w:color="auto"/>
            </w:tcBorders>
          </w:tcPr>
          <w:p w14:paraId="7413440D" w14:textId="6276253F" w:rsidR="00DB243F" w:rsidRDefault="0061708A" w:rsidP="002734C2">
            <w:pPr>
              <w:jc w:val="center"/>
            </w:pPr>
            <w:r>
              <w:t>0</w:t>
            </w:r>
          </w:p>
        </w:tc>
        <w:tc>
          <w:tcPr>
            <w:tcW w:w="504" w:type="dxa"/>
            <w:tcBorders>
              <w:top w:val="single" w:sz="4" w:space="0" w:color="auto"/>
            </w:tcBorders>
          </w:tcPr>
          <w:p w14:paraId="2226952B" w14:textId="697FC3BE" w:rsidR="00DB243F" w:rsidRDefault="0061708A" w:rsidP="002734C2">
            <w:pPr>
              <w:jc w:val="center"/>
            </w:pPr>
            <w:r>
              <w:t>1</w:t>
            </w:r>
          </w:p>
        </w:tc>
        <w:tc>
          <w:tcPr>
            <w:tcW w:w="504" w:type="dxa"/>
            <w:tcBorders>
              <w:top w:val="single" w:sz="4" w:space="0" w:color="auto"/>
            </w:tcBorders>
          </w:tcPr>
          <w:p w14:paraId="3D356292" w14:textId="65853267" w:rsidR="00DB243F" w:rsidRDefault="0061708A" w:rsidP="002734C2">
            <w:pPr>
              <w:jc w:val="center"/>
            </w:pPr>
            <w:r>
              <w:t>0</w:t>
            </w:r>
          </w:p>
        </w:tc>
      </w:tr>
      <w:tr w:rsidR="00DB243F" w14:paraId="5C732F89" w14:textId="77777777" w:rsidTr="0061708A">
        <w:tc>
          <w:tcPr>
            <w:tcW w:w="222" w:type="dxa"/>
            <w:vMerge/>
          </w:tcPr>
          <w:p w14:paraId="339539F5" w14:textId="77777777" w:rsidR="00DB243F" w:rsidRDefault="00DB243F" w:rsidP="006E021F"/>
        </w:tc>
        <w:tc>
          <w:tcPr>
            <w:tcW w:w="1333" w:type="dxa"/>
          </w:tcPr>
          <w:p w14:paraId="7EDD2F23" w14:textId="69875DF3" w:rsidR="00DB243F" w:rsidRDefault="00DB243F" w:rsidP="006E021F">
            <w:r>
              <w:t>Busi</w:t>
            </w:r>
            <w:r w:rsidR="00F07F7E">
              <w:t>ness</w:t>
            </w:r>
          </w:p>
        </w:tc>
        <w:tc>
          <w:tcPr>
            <w:tcW w:w="504" w:type="dxa"/>
          </w:tcPr>
          <w:p w14:paraId="06664855" w14:textId="41EB8637" w:rsidR="00DB243F" w:rsidRDefault="0061708A" w:rsidP="002734C2">
            <w:pPr>
              <w:jc w:val="center"/>
            </w:pPr>
            <w:r>
              <w:t>5</w:t>
            </w:r>
          </w:p>
        </w:tc>
        <w:tc>
          <w:tcPr>
            <w:tcW w:w="504" w:type="dxa"/>
          </w:tcPr>
          <w:p w14:paraId="1CF186AD" w14:textId="0388BBEF" w:rsidR="00DB243F" w:rsidRPr="002734C2" w:rsidRDefault="0061708A" w:rsidP="002734C2">
            <w:pPr>
              <w:jc w:val="center"/>
              <w:rPr>
                <w:b/>
              </w:rPr>
            </w:pPr>
            <w:r w:rsidRPr="002734C2">
              <w:rPr>
                <w:b/>
              </w:rPr>
              <w:t>105</w:t>
            </w:r>
          </w:p>
        </w:tc>
        <w:tc>
          <w:tcPr>
            <w:tcW w:w="664" w:type="dxa"/>
          </w:tcPr>
          <w:p w14:paraId="78C84B40" w14:textId="2F9E6C09" w:rsidR="00DB243F" w:rsidRDefault="0061708A" w:rsidP="002734C2">
            <w:pPr>
              <w:jc w:val="center"/>
            </w:pPr>
            <w:r>
              <w:t>40</w:t>
            </w:r>
          </w:p>
        </w:tc>
        <w:tc>
          <w:tcPr>
            <w:tcW w:w="511" w:type="dxa"/>
          </w:tcPr>
          <w:p w14:paraId="36FBBD21" w14:textId="6BA34F30" w:rsidR="00DB243F" w:rsidRDefault="0061708A" w:rsidP="002734C2">
            <w:pPr>
              <w:jc w:val="center"/>
            </w:pPr>
            <w:r>
              <w:t>7</w:t>
            </w:r>
          </w:p>
        </w:tc>
        <w:tc>
          <w:tcPr>
            <w:tcW w:w="505" w:type="dxa"/>
          </w:tcPr>
          <w:p w14:paraId="72935D99" w14:textId="7321CDEF" w:rsidR="00DB243F" w:rsidRDefault="0061708A" w:rsidP="002734C2">
            <w:pPr>
              <w:jc w:val="center"/>
            </w:pPr>
            <w:r>
              <w:t>1</w:t>
            </w:r>
          </w:p>
        </w:tc>
        <w:tc>
          <w:tcPr>
            <w:tcW w:w="504" w:type="dxa"/>
          </w:tcPr>
          <w:p w14:paraId="1A7AA2C8" w14:textId="72E6406F" w:rsidR="00DB243F" w:rsidRDefault="0061708A" w:rsidP="002734C2">
            <w:pPr>
              <w:jc w:val="center"/>
            </w:pPr>
            <w:r>
              <w:t>2</w:t>
            </w:r>
          </w:p>
        </w:tc>
        <w:tc>
          <w:tcPr>
            <w:tcW w:w="504" w:type="dxa"/>
          </w:tcPr>
          <w:p w14:paraId="6DC39138" w14:textId="0642D0D9" w:rsidR="00DB243F" w:rsidRDefault="0061708A" w:rsidP="002734C2">
            <w:pPr>
              <w:jc w:val="center"/>
            </w:pPr>
            <w:r>
              <w:t>1</w:t>
            </w:r>
          </w:p>
        </w:tc>
        <w:tc>
          <w:tcPr>
            <w:tcW w:w="504" w:type="dxa"/>
          </w:tcPr>
          <w:p w14:paraId="02A704E3" w14:textId="4C52C54F" w:rsidR="00DB243F" w:rsidRDefault="0061708A" w:rsidP="002734C2">
            <w:pPr>
              <w:jc w:val="center"/>
            </w:pPr>
            <w:r>
              <w:t>1</w:t>
            </w:r>
          </w:p>
        </w:tc>
      </w:tr>
      <w:tr w:rsidR="00DB243F" w14:paraId="6A04224F" w14:textId="77777777" w:rsidTr="0061708A">
        <w:tc>
          <w:tcPr>
            <w:tcW w:w="222" w:type="dxa"/>
            <w:vMerge/>
          </w:tcPr>
          <w:p w14:paraId="49F38804" w14:textId="77777777" w:rsidR="00DB243F" w:rsidRDefault="00DB243F" w:rsidP="006E021F"/>
        </w:tc>
        <w:tc>
          <w:tcPr>
            <w:tcW w:w="1333" w:type="dxa"/>
          </w:tcPr>
          <w:p w14:paraId="1EB5EBDB" w14:textId="463D582C" w:rsidR="00DB243F" w:rsidRDefault="00DB243F" w:rsidP="006E021F">
            <w:r>
              <w:t>Life</w:t>
            </w:r>
          </w:p>
        </w:tc>
        <w:tc>
          <w:tcPr>
            <w:tcW w:w="504" w:type="dxa"/>
          </w:tcPr>
          <w:p w14:paraId="4425E156" w14:textId="1E68558C" w:rsidR="00DB243F" w:rsidRDefault="0061708A" w:rsidP="002734C2">
            <w:pPr>
              <w:jc w:val="center"/>
            </w:pPr>
            <w:r>
              <w:t>3</w:t>
            </w:r>
          </w:p>
        </w:tc>
        <w:tc>
          <w:tcPr>
            <w:tcW w:w="504" w:type="dxa"/>
          </w:tcPr>
          <w:p w14:paraId="7C428398" w14:textId="23A69A47" w:rsidR="00DB243F" w:rsidRDefault="0061708A" w:rsidP="002734C2">
            <w:pPr>
              <w:jc w:val="center"/>
            </w:pPr>
            <w:r>
              <w:t>14</w:t>
            </w:r>
          </w:p>
        </w:tc>
        <w:tc>
          <w:tcPr>
            <w:tcW w:w="664" w:type="dxa"/>
          </w:tcPr>
          <w:p w14:paraId="1EBF58E1" w14:textId="49795508" w:rsidR="00DB243F" w:rsidRDefault="0061708A" w:rsidP="002734C2">
            <w:pPr>
              <w:jc w:val="center"/>
            </w:pPr>
            <w:r w:rsidRPr="002734C2">
              <w:rPr>
                <w:b/>
              </w:rPr>
              <w:t>286</w:t>
            </w:r>
          </w:p>
        </w:tc>
        <w:tc>
          <w:tcPr>
            <w:tcW w:w="511" w:type="dxa"/>
          </w:tcPr>
          <w:p w14:paraId="2DC1708D" w14:textId="4EBFF96F" w:rsidR="00DB243F" w:rsidRDefault="0061708A" w:rsidP="002734C2">
            <w:pPr>
              <w:jc w:val="center"/>
            </w:pPr>
            <w:r>
              <w:t>6</w:t>
            </w:r>
          </w:p>
        </w:tc>
        <w:tc>
          <w:tcPr>
            <w:tcW w:w="505" w:type="dxa"/>
          </w:tcPr>
          <w:p w14:paraId="7107AFA1" w14:textId="35D0F5E2" w:rsidR="00DB243F" w:rsidRDefault="0061708A" w:rsidP="002734C2">
            <w:pPr>
              <w:jc w:val="center"/>
            </w:pPr>
            <w:r>
              <w:t>4</w:t>
            </w:r>
          </w:p>
        </w:tc>
        <w:tc>
          <w:tcPr>
            <w:tcW w:w="504" w:type="dxa"/>
          </w:tcPr>
          <w:p w14:paraId="4EE9AE98" w14:textId="2C75C1C9" w:rsidR="00DB243F" w:rsidRDefault="0061708A" w:rsidP="002734C2">
            <w:pPr>
              <w:jc w:val="center"/>
            </w:pPr>
            <w:r>
              <w:t>1</w:t>
            </w:r>
          </w:p>
        </w:tc>
        <w:tc>
          <w:tcPr>
            <w:tcW w:w="504" w:type="dxa"/>
          </w:tcPr>
          <w:p w14:paraId="75DBE7D7" w14:textId="3C97F7F6" w:rsidR="00DB243F" w:rsidRDefault="0061708A" w:rsidP="002734C2">
            <w:pPr>
              <w:jc w:val="center"/>
            </w:pPr>
            <w:r>
              <w:t>1</w:t>
            </w:r>
          </w:p>
        </w:tc>
        <w:tc>
          <w:tcPr>
            <w:tcW w:w="504" w:type="dxa"/>
          </w:tcPr>
          <w:p w14:paraId="105A0F28" w14:textId="2D107E32" w:rsidR="00DB243F" w:rsidRDefault="0061708A" w:rsidP="002734C2">
            <w:pPr>
              <w:jc w:val="center"/>
            </w:pPr>
            <w:r>
              <w:t>1</w:t>
            </w:r>
          </w:p>
        </w:tc>
      </w:tr>
      <w:tr w:rsidR="00DB243F" w14:paraId="56BEC338" w14:textId="77777777" w:rsidTr="0061708A">
        <w:tc>
          <w:tcPr>
            <w:tcW w:w="222" w:type="dxa"/>
            <w:vMerge/>
          </w:tcPr>
          <w:p w14:paraId="3BA5140E" w14:textId="77777777" w:rsidR="00DB243F" w:rsidRDefault="00DB243F" w:rsidP="006E021F"/>
        </w:tc>
        <w:tc>
          <w:tcPr>
            <w:tcW w:w="1333" w:type="dxa"/>
          </w:tcPr>
          <w:p w14:paraId="46FF3161" w14:textId="62B173E8" w:rsidR="00DB243F" w:rsidRDefault="00DB243F" w:rsidP="006E021F">
            <w:r>
              <w:t>Arts</w:t>
            </w:r>
          </w:p>
        </w:tc>
        <w:tc>
          <w:tcPr>
            <w:tcW w:w="504" w:type="dxa"/>
          </w:tcPr>
          <w:p w14:paraId="47163D57" w14:textId="6CC6183B" w:rsidR="00DB243F" w:rsidRDefault="0061708A" w:rsidP="002734C2">
            <w:pPr>
              <w:jc w:val="center"/>
            </w:pPr>
            <w:r>
              <w:t>3</w:t>
            </w:r>
          </w:p>
        </w:tc>
        <w:tc>
          <w:tcPr>
            <w:tcW w:w="504" w:type="dxa"/>
          </w:tcPr>
          <w:p w14:paraId="3B3C0A0C" w14:textId="069C87FF" w:rsidR="00DB243F" w:rsidRDefault="0061708A" w:rsidP="002734C2">
            <w:pPr>
              <w:jc w:val="center"/>
            </w:pPr>
            <w:r>
              <w:t>2</w:t>
            </w:r>
          </w:p>
        </w:tc>
        <w:tc>
          <w:tcPr>
            <w:tcW w:w="664" w:type="dxa"/>
          </w:tcPr>
          <w:p w14:paraId="095A473A" w14:textId="3E19FF27" w:rsidR="00DB243F" w:rsidRDefault="0061708A" w:rsidP="002734C2">
            <w:pPr>
              <w:jc w:val="center"/>
            </w:pPr>
            <w:r>
              <w:t>36</w:t>
            </w:r>
          </w:p>
        </w:tc>
        <w:tc>
          <w:tcPr>
            <w:tcW w:w="511" w:type="dxa"/>
          </w:tcPr>
          <w:p w14:paraId="676B3FE1" w14:textId="065E59E2" w:rsidR="00DB243F" w:rsidRDefault="0061708A" w:rsidP="002734C2">
            <w:pPr>
              <w:jc w:val="center"/>
            </w:pPr>
            <w:r w:rsidRPr="002734C2">
              <w:rPr>
                <w:b/>
              </w:rPr>
              <w:t>78</w:t>
            </w:r>
          </w:p>
        </w:tc>
        <w:tc>
          <w:tcPr>
            <w:tcW w:w="505" w:type="dxa"/>
          </w:tcPr>
          <w:p w14:paraId="187E8357" w14:textId="7106A856" w:rsidR="00DB243F" w:rsidRDefault="0061708A" w:rsidP="002734C2">
            <w:pPr>
              <w:jc w:val="center"/>
            </w:pPr>
            <w:r>
              <w:t>1</w:t>
            </w:r>
          </w:p>
        </w:tc>
        <w:tc>
          <w:tcPr>
            <w:tcW w:w="504" w:type="dxa"/>
          </w:tcPr>
          <w:p w14:paraId="488169F6" w14:textId="2774D1F9" w:rsidR="00DB243F" w:rsidRDefault="0061708A" w:rsidP="002734C2">
            <w:pPr>
              <w:jc w:val="center"/>
            </w:pPr>
            <w:r>
              <w:t>0</w:t>
            </w:r>
          </w:p>
        </w:tc>
        <w:tc>
          <w:tcPr>
            <w:tcW w:w="504" w:type="dxa"/>
          </w:tcPr>
          <w:p w14:paraId="27CAD58A" w14:textId="47A7F222" w:rsidR="00DB243F" w:rsidRDefault="0061708A" w:rsidP="002734C2">
            <w:pPr>
              <w:jc w:val="center"/>
            </w:pPr>
            <w:r>
              <w:t>2</w:t>
            </w:r>
          </w:p>
        </w:tc>
        <w:tc>
          <w:tcPr>
            <w:tcW w:w="504" w:type="dxa"/>
          </w:tcPr>
          <w:p w14:paraId="2B6EDA70" w14:textId="1100D06E" w:rsidR="00DB243F" w:rsidRDefault="0061708A" w:rsidP="002734C2">
            <w:pPr>
              <w:jc w:val="center"/>
            </w:pPr>
            <w:r>
              <w:t>6</w:t>
            </w:r>
          </w:p>
        </w:tc>
      </w:tr>
      <w:tr w:rsidR="00DB243F" w14:paraId="3A36CB2B" w14:textId="77777777" w:rsidTr="0061708A">
        <w:tc>
          <w:tcPr>
            <w:tcW w:w="222" w:type="dxa"/>
            <w:vMerge/>
          </w:tcPr>
          <w:p w14:paraId="6F540E96" w14:textId="6989B353" w:rsidR="00DB243F" w:rsidRDefault="00DB243F" w:rsidP="006E021F"/>
        </w:tc>
        <w:tc>
          <w:tcPr>
            <w:tcW w:w="1333" w:type="dxa"/>
          </w:tcPr>
          <w:p w14:paraId="06C08921" w14:textId="4CB875AE" w:rsidR="00DB243F" w:rsidRDefault="00DB243F" w:rsidP="006E021F">
            <w:r>
              <w:t>Public</w:t>
            </w:r>
          </w:p>
        </w:tc>
        <w:tc>
          <w:tcPr>
            <w:tcW w:w="504" w:type="dxa"/>
          </w:tcPr>
          <w:p w14:paraId="23597B8D" w14:textId="6748C9C6" w:rsidR="00DB243F" w:rsidRDefault="0061708A" w:rsidP="002734C2">
            <w:pPr>
              <w:jc w:val="center"/>
            </w:pPr>
            <w:r>
              <w:t>0</w:t>
            </w:r>
          </w:p>
        </w:tc>
        <w:tc>
          <w:tcPr>
            <w:tcW w:w="504" w:type="dxa"/>
          </w:tcPr>
          <w:p w14:paraId="3AE58B6B" w14:textId="6E71AB83" w:rsidR="00DB243F" w:rsidRDefault="0061708A" w:rsidP="002734C2">
            <w:pPr>
              <w:jc w:val="center"/>
            </w:pPr>
            <w:r>
              <w:t>3</w:t>
            </w:r>
          </w:p>
        </w:tc>
        <w:tc>
          <w:tcPr>
            <w:tcW w:w="664" w:type="dxa"/>
          </w:tcPr>
          <w:p w14:paraId="13224E62" w14:textId="19CDA0BA" w:rsidR="00DB243F" w:rsidRDefault="0061708A" w:rsidP="002734C2">
            <w:pPr>
              <w:jc w:val="center"/>
            </w:pPr>
            <w:r>
              <w:t>11</w:t>
            </w:r>
          </w:p>
        </w:tc>
        <w:tc>
          <w:tcPr>
            <w:tcW w:w="511" w:type="dxa"/>
          </w:tcPr>
          <w:p w14:paraId="2625B628" w14:textId="009BB4D9" w:rsidR="00DB243F" w:rsidRDefault="0061708A" w:rsidP="002734C2">
            <w:pPr>
              <w:jc w:val="center"/>
            </w:pPr>
            <w:r>
              <w:t>0</w:t>
            </w:r>
          </w:p>
        </w:tc>
        <w:tc>
          <w:tcPr>
            <w:tcW w:w="505" w:type="dxa"/>
          </w:tcPr>
          <w:p w14:paraId="0FC9EAFC" w14:textId="7075A1ED" w:rsidR="00DB243F" w:rsidRPr="002734C2" w:rsidRDefault="0061708A" w:rsidP="002734C2">
            <w:pPr>
              <w:jc w:val="center"/>
              <w:rPr>
                <w:b/>
              </w:rPr>
            </w:pPr>
            <w:r w:rsidRPr="002734C2">
              <w:rPr>
                <w:b/>
              </w:rPr>
              <w:t>9</w:t>
            </w:r>
          </w:p>
        </w:tc>
        <w:tc>
          <w:tcPr>
            <w:tcW w:w="504" w:type="dxa"/>
          </w:tcPr>
          <w:p w14:paraId="50487FD7" w14:textId="6BD1EAAC" w:rsidR="00DB243F" w:rsidRDefault="0061708A" w:rsidP="002734C2">
            <w:pPr>
              <w:jc w:val="center"/>
            </w:pPr>
            <w:r>
              <w:t>1</w:t>
            </w:r>
          </w:p>
        </w:tc>
        <w:tc>
          <w:tcPr>
            <w:tcW w:w="504" w:type="dxa"/>
          </w:tcPr>
          <w:p w14:paraId="085D4116" w14:textId="6F24AB50" w:rsidR="00DB243F" w:rsidRDefault="0061708A" w:rsidP="002734C2">
            <w:pPr>
              <w:jc w:val="center"/>
            </w:pPr>
            <w:r>
              <w:t>0</w:t>
            </w:r>
          </w:p>
        </w:tc>
        <w:tc>
          <w:tcPr>
            <w:tcW w:w="504" w:type="dxa"/>
          </w:tcPr>
          <w:p w14:paraId="7C96A4A2" w14:textId="6CCD0C61" w:rsidR="00DB243F" w:rsidRDefault="0061708A" w:rsidP="002734C2">
            <w:pPr>
              <w:jc w:val="center"/>
            </w:pPr>
            <w:r>
              <w:t>0</w:t>
            </w:r>
          </w:p>
        </w:tc>
      </w:tr>
      <w:tr w:rsidR="00DB243F" w14:paraId="7C7C550A" w14:textId="77777777" w:rsidTr="0061708A">
        <w:tc>
          <w:tcPr>
            <w:tcW w:w="222" w:type="dxa"/>
            <w:vMerge/>
          </w:tcPr>
          <w:p w14:paraId="631D153F" w14:textId="77777777" w:rsidR="00DB243F" w:rsidRDefault="00DB243F" w:rsidP="006E021F"/>
        </w:tc>
        <w:tc>
          <w:tcPr>
            <w:tcW w:w="1333" w:type="dxa"/>
          </w:tcPr>
          <w:p w14:paraId="6DC50FEA" w14:textId="0A35AA05" w:rsidR="00DB243F" w:rsidRDefault="00DB243F" w:rsidP="006E021F">
            <w:r>
              <w:t>Law</w:t>
            </w:r>
          </w:p>
        </w:tc>
        <w:tc>
          <w:tcPr>
            <w:tcW w:w="504" w:type="dxa"/>
          </w:tcPr>
          <w:p w14:paraId="3C0071C7" w14:textId="1160C9DF" w:rsidR="00DB243F" w:rsidRDefault="0061708A" w:rsidP="002734C2">
            <w:pPr>
              <w:jc w:val="center"/>
            </w:pPr>
            <w:r>
              <w:t>3</w:t>
            </w:r>
          </w:p>
        </w:tc>
        <w:tc>
          <w:tcPr>
            <w:tcW w:w="504" w:type="dxa"/>
          </w:tcPr>
          <w:p w14:paraId="7819BD2D" w14:textId="492D2164" w:rsidR="00DB243F" w:rsidRDefault="0061708A" w:rsidP="002734C2">
            <w:pPr>
              <w:jc w:val="center"/>
            </w:pPr>
            <w:r>
              <w:t>9</w:t>
            </w:r>
          </w:p>
        </w:tc>
        <w:tc>
          <w:tcPr>
            <w:tcW w:w="664" w:type="dxa"/>
          </w:tcPr>
          <w:p w14:paraId="0E7B580B" w14:textId="6366C7B4" w:rsidR="00DB243F" w:rsidRDefault="0061708A" w:rsidP="002734C2">
            <w:pPr>
              <w:jc w:val="center"/>
            </w:pPr>
            <w:r>
              <w:t>8</w:t>
            </w:r>
          </w:p>
        </w:tc>
        <w:tc>
          <w:tcPr>
            <w:tcW w:w="511" w:type="dxa"/>
          </w:tcPr>
          <w:p w14:paraId="2CED58AB" w14:textId="79081E14" w:rsidR="00DB243F" w:rsidRDefault="0061708A" w:rsidP="002734C2">
            <w:pPr>
              <w:jc w:val="center"/>
            </w:pPr>
            <w:r>
              <w:t>0</w:t>
            </w:r>
          </w:p>
        </w:tc>
        <w:tc>
          <w:tcPr>
            <w:tcW w:w="505" w:type="dxa"/>
          </w:tcPr>
          <w:p w14:paraId="286F5437" w14:textId="4776CF5D" w:rsidR="00DB243F" w:rsidRDefault="0061708A" w:rsidP="002734C2">
            <w:pPr>
              <w:jc w:val="center"/>
            </w:pPr>
            <w:r>
              <w:t>1</w:t>
            </w:r>
          </w:p>
        </w:tc>
        <w:tc>
          <w:tcPr>
            <w:tcW w:w="504" w:type="dxa"/>
          </w:tcPr>
          <w:p w14:paraId="51FE8F61" w14:textId="33FE046B" w:rsidR="00DB243F" w:rsidRPr="002734C2" w:rsidRDefault="0061708A" w:rsidP="002734C2">
            <w:pPr>
              <w:jc w:val="center"/>
              <w:rPr>
                <w:b/>
              </w:rPr>
            </w:pPr>
            <w:r w:rsidRPr="002734C2">
              <w:rPr>
                <w:b/>
              </w:rPr>
              <w:t>8</w:t>
            </w:r>
          </w:p>
        </w:tc>
        <w:tc>
          <w:tcPr>
            <w:tcW w:w="504" w:type="dxa"/>
          </w:tcPr>
          <w:p w14:paraId="2DCF6E6E" w14:textId="32FC4A59" w:rsidR="00DB243F" w:rsidRDefault="0061708A" w:rsidP="002734C2">
            <w:pPr>
              <w:jc w:val="center"/>
            </w:pPr>
            <w:r>
              <w:t>0</w:t>
            </w:r>
          </w:p>
        </w:tc>
        <w:tc>
          <w:tcPr>
            <w:tcW w:w="504" w:type="dxa"/>
          </w:tcPr>
          <w:p w14:paraId="09CC44E9" w14:textId="13BD0B21" w:rsidR="00DB243F" w:rsidRDefault="0061708A" w:rsidP="002734C2">
            <w:pPr>
              <w:jc w:val="center"/>
            </w:pPr>
            <w:r>
              <w:t>0</w:t>
            </w:r>
          </w:p>
        </w:tc>
      </w:tr>
      <w:tr w:rsidR="00DB243F" w14:paraId="47785EAA" w14:textId="77777777" w:rsidTr="0061708A">
        <w:tc>
          <w:tcPr>
            <w:tcW w:w="222" w:type="dxa"/>
            <w:vMerge/>
          </w:tcPr>
          <w:p w14:paraId="5EDF8AE5" w14:textId="77777777" w:rsidR="00DB243F" w:rsidRDefault="00DB243F" w:rsidP="006E021F"/>
        </w:tc>
        <w:tc>
          <w:tcPr>
            <w:tcW w:w="1333" w:type="dxa"/>
          </w:tcPr>
          <w:p w14:paraId="40E04A09" w14:textId="6FD4898E" w:rsidR="00DB243F" w:rsidRDefault="00DB243F" w:rsidP="006E021F">
            <w:proofErr w:type="spellStart"/>
            <w:r>
              <w:t>Beliefs</w:t>
            </w:r>
            <w:proofErr w:type="spellEnd"/>
          </w:p>
        </w:tc>
        <w:tc>
          <w:tcPr>
            <w:tcW w:w="504" w:type="dxa"/>
          </w:tcPr>
          <w:p w14:paraId="778502C0" w14:textId="5660BFD0" w:rsidR="00DB243F" w:rsidRDefault="0061708A" w:rsidP="002734C2">
            <w:pPr>
              <w:jc w:val="center"/>
            </w:pPr>
            <w:r>
              <w:t>4</w:t>
            </w:r>
          </w:p>
        </w:tc>
        <w:tc>
          <w:tcPr>
            <w:tcW w:w="504" w:type="dxa"/>
          </w:tcPr>
          <w:p w14:paraId="44C76487" w14:textId="58AB6BB2" w:rsidR="00DB243F" w:rsidRDefault="0061708A" w:rsidP="002734C2">
            <w:pPr>
              <w:jc w:val="center"/>
            </w:pPr>
            <w:r>
              <w:t>3</w:t>
            </w:r>
          </w:p>
        </w:tc>
        <w:tc>
          <w:tcPr>
            <w:tcW w:w="664" w:type="dxa"/>
          </w:tcPr>
          <w:p w14:paraId="306874B9" w14:textId="434F8366" w:rsidR="00DB243F" w:rsidRDefault="0061708A" w:rsidP="002734C2">
            <w:pPr>
              <w:jc w:val="center"/>
            </w:pPr>
            <w:r>
              <w:t>11</w:t>
            </w:r>
          </w:p>
        </w:tc>
        <w:tc>
          <w:tcPr>
            <w:tcW w:w="511" w:type="dxa"/>
          </w:tcPr>
          <w:p w14:paraId="3252A357" w14:textId="5C70C3EF" w:rsidR="00DB243F" w:rsidRDefault="0061708A" w:rsidP="002734C2">
            <w:pPr>
              <w:jc w:val="center"/>
            </w:pPr>
            <w:r>
              <w:t>6</w:t>
            </w:r>
          </w:p>
        </w:tc>
        <w:tc>
          <w:tcPr>
            <w:tcW w:w="505" w:type="dxa"/>
          </w:tcPr>
          <w:p w14:paraId="27511B0C" w14:textId="6D198688" w:rsidR="00DB243F" w:rsidRDefault="0061708A" w:rsidP="002734C2">
            <w:pPr>
              <w:jc w:val="center"/>
            </w:pPr>
            <w:r>
              <w:t>1</w:t>
            </w:r>
          </w:p>
        </w:tc>
        <w:tc>
          <w:tcPr>
            <w:tcW w:w="504" w:type="dxa"/>
          </w:tcPr>
          <w:p w14:paraId="6D87580D" w14:textId="074B0007" w:rsidR="00DB243F" w:rsidRDefault="0061708A" w:rsidP="002734C2">
            <w:pPr>
              <w:jc w:val="center"/>
            </w:pPr>
            <w:r>
              <w:t>0</w:t>
            </w:r>
          </w:p>
        </w:tc>
        <w:tc>
          <w:tcPr>
            <w:tcW w:w="504" w:type="dxa"/>
          </w:tcPr>
          <w:p w14:paraId="7C49C981" w14:textId="634CC051" w:rsidR="00DB243F" w:rsidRPr="002734C2" w:rsidRDefault="0061708A" w:rsidP="002734C2">
            <w:pPr>
              <w:jc w:val="center"/>
              <w:rPr>
                <w:b/>
              </w:rPr>
            </w:pPr>
            <w:r w:rsidRPr="002734C2">
              <w:rPr>
                <w:b/>
              </w:rPr>
              <w:t>30</w:t>
            </w:r>
          </w:p>
        </w:tc>
        <w:tc>
          <w:tcPr>
            <w:tcW w:w="504" w:type="dxa"/>
          </w:tcPr>
          <w:p w14:paraId="35C45186" w14:textId="127AD0F9" w:rsidR="00DB243F" w:rsidRDefault="0061708A" w:rsidP="002734C2">
            <w:pPr>
              <w:jc w:val="center"/>
            </w:pPr>
            <w:r>
              <w:t>1</w:t>
            </w:r>
          </w:p>
        </w:tc>
      </w:tr>
      <w:tr w:rsidR="00DB243F" w14:paraId="559BF466" w14:textId="77777777" w:rsidTr="0061708A">
        <w:tc>
          <w:tcPr>
            <w:tcW w:w="222" w:type="dxa"/>
            <w:vMerge/>
          </w:tcPr>
          <w:p w14:paraId="2754405E" w14:textId="77777777" w:rsidR="00DB243F" w:rsidRDefault="00DB243F" w:rsidP="006E021F"/>
        </w:tc>
        <w:tc>
          <w:tcPr>
            <w:tcW w:w="1333" w:type="dxa"/>
          </w:tcPr>
          <w:p w14:paraId="66360E1E" w14:textId="1DBCA80B" w:rsidR="00DB243F" w:rsidRDefault="00DB243F" w:rsidP="006E021F">
            <w:proofErr w:type="spellStart"/>
            <w:r>
              <w:t>Hist</w:t>
            </w:r>
            <w:r w:rsidR="00F07F7E">
              <w:t>ory</w:t>
            </w:r>
            <w:proofErr w:type="spellEnd"/>
          </w:p>
        </w:tc>
        <w:tc>
          <w:tcPr>
            <w:tcW w:w="504" w:type="dxa"/>
          </w:tcPr>
          <w:p w14:paraId="42C8890A" w14:textId="0CAFA95E" w:rsidR="00DB243F" w:rsidRDefault="0061708A" w:rsidP="002734C2">
            <w:pPr>
              <w:jc w:val="center"/>
            </w:pPr>
            <w:r>
              <w:t>9</w:t>
            </w:r>
          </w:p>
        </w:tc>
        <w:tc>
          <w:tcPr>
            <w:tcW w:w="504" w:type="dxa"/>
          </w:tcPr>
          <w:p w14:paraId="223E0CF1" w14:textId="4A012482" w:rsidR="00DB243F" w:rsidRDefault="0061708A" w:rsidP="002734C2">
            <w:pPr>
              <w:jc w:val="center"/>
            </w:pPr>
            <w:r>
              <w:t>0</w:t>
            </w:r>
          </w:p>
        </w:tc>
        <w:tc>
          <w:tcPr>
            <w:tcW w:w="664" w:type="dxa"/>
          </w:tcPr>
          <w:p w14:paraId="418337E4" w14:textId="28E27342" w:rsidR="00DB243F" w:rsidRDefault="0061708A" w:rsidP="002734C2">
            <w:pPr>
              <w:jc w:val="center"/>
            </w:pPr>
            <w:r>
              <w:t>9</w:t>
            </w:r>
          </w:p>
        </w:tc>
        <w:tc>
          <w:tcPr>
            <w:tcW w:w="511" w:type="dxa"/>
          </w:tcPr>
          <w:p w14:paraId="62040476" w14:textId="126C7143" w:rsidR="00DB243F" w:rsidRDefault="0061708A" w:rsidP="002734C2">
            <w:pPr>
              <w:jc w:val="center"/>
            </w:pPr>
            <w:r>
              <w:t>7</w:t>
            </w:r>
          </w:p>
        </w:tc>
        <w:tc>
          <w:tcPr>
            <w:tcW w:w="505" w:type="dxa"/>
          </w:tcPr>
          <w:p w14:paraId="4F2C0C84" w14:textId="6541D95A" w:rsidR="00DB243F" w:rsidRDefault="0061708A" w:rsidP="002734C2">
            <w:pPr>
              <w:jc w:val="center"/>
            </w:pPr>
            <w:r>
              <w:t>1</w:t>
            </w:r>
          </w:p>
        </w:tc>
        <w:tc>
          <w:tcPr>
            <w:tcW w:w="504" w:type="dxa"/>
          </w:tcPr>
          <w:p w14:paraId="67E90223" w14:textId="2A3C2C83" w:rsidR="00DB243F" w:rsidRDefault="0061708A" w:rsidP="002734C2">
            <w:pPr>
              <w:jc w:val="center"/>
            </w:pPr>
            <w:r>
              <w:t>1</w:t>
            </w:r>
          </w:p>
        </w:tc>
        <w:tc>
          <w:tcPr>
            <w:tcW w:w="504" w:type="dxa"/>
          </w:tcPr>
          <w:p w14:paraId="7103DEEA" w14:textId="618456C2" w:rsidR="00DB243F" w:rsidRDefault="0061708A" w:rsidP="002734C2">
            <w:pPr>
              <w:jc w:val="center"/>
            </w:pPr>
            <w:r>
              <w:t>2</w:t>
            </w:r>
          </w:p>
        </w:tc>
        <w:tc>
          <w:tcPr>
            <w:tcW w:w="504" w:type="dxa"/>
          </w:tcPr>
          <w:p w14:paraId="3C8BADEB" w14:textId="2D014105" w:rsidR="00DB243F" w:rsidRPr="002734C2" w:rsidRDefault="0061708A" w:rsidP="000C7791">
            <w:pPr>
              <w:keepNext/>
              <w:jc w:val="center"/>
              <w:rPr>
                <w:b/>
              </w:rPr>
            </w:pPr>
            <w:r w:rsidRPr="002734C2">
              <w:rPr>
                <w:b/>
              </w:rPr>
              <w:t>15</w:t>
            </w:r>
          </w:p>
        </w:tc>
      </w:tr>
    </w:tbl>
    <w:p w14:paraId="311B935B" w14:textId="43A32869" w:rsidR="009740AC" w:rsidRDefault="000C7791" w:rsidP="000C7791">
      <w:pPr>
        <w:pStyle w:val="Caption"/>
      </w:pPr>
      <w:bookmarkStart w:id="122" w:name="_Ref325818534"/>
      <w:r>
        <w:t xml:space="preserve">Tabelle </w:t>
      </w:r>
      <w:fldSimple w:instr=" SEQ Tabelle \* ARABIC ">
        <w:r w:rsidR="00D410F1">
          <w:rPr>
            <w:noProof/>
          </w:rPr>
          <w:t>4</w:t>
        </w:r>
      </w:fldSimple>
      <w:bookmarkEnd w:id="122"/>
      <w:r>
        <w:t>: Konfusionsmatrix für die DECOW-Daten</w:t>
      </w:r>
    </w:p>
    <w:p w14:paraId="78BA27DB" w14:textId="77777777" w:rsidR="009740AC" w:rsidRDefault="009740AC" w:rsidP="001D4E92"/>
    <w:tbl>
      <w:tblPr>
        <w:tblStyle w:val="TableGrid"/>
        <w:tblW w:w="0" w:type="auto"/>
        <w:tblBorders>
          <w:insideH w:val="none" w:sz="0" w:space="0" w:color="auto"/>
          <w:insideV w:val="none" w:sz="0" w:space="0" w:color="auto"/>
        </w:tblBorders>
        <w:tblLook w:val="04A0" w:firstRow="1" w:lastRow="0" w:firstColumn="1" w:lastColumn="0" w:noHBand="0" w:noVBand="1"/>
      </w:tblPr>
      <w:tblGrid>
        <w:gridCol w:w="505"/>
        <w:gridCol w:w="1148"/>
        <w:gridCol w:w="643"/>
        <w:gridCol w:w="504"/>
        <w:gridCol w:w="643"/>
        <w:gridCol w:w="504"/>
        <w:gridCol w:w="550"/>
        <w:gridCol w:w="550"/>
      </w:tblGrid>
      <w:tr w:rsidR="009715E8" w14:paraId="53DAE35A" w14:textId="77777777" w:rsidTr="00AC3185">
        <w:trPr>
          <w:trHeight w:val="20"/>
        </w:trPr>
        <w:tc>
          <w:tcPr>
            <w:tcW w:w="505" w:type="dxa"/>
            <w:tcBorders>
              <w:bottom w:val="nil"/>
            </w:tcBorders>
          </w:tcPr>
          <w:p w14:paraId="127A1F8B" w14:textId="77777777" w:rsidR="009715E8" w:rsidRDefault="009715E8" w:rsidP="009715E8"/>
        </w:tc>
        <w:tc>
          <w:tcPr>
            <w:tcW w:w="1148" w:type="dxa"/>
            <w:tcBorders>
              <w:bottom w:val="nil"/>
            </w:tcBorders>
          </w:tcPr>
          <w:p w14:paraId="7218D04A" w14:textId="0F50DEC5" w:rsidR="009715E8" w:rsidRPr="009715E8" w:rsidRDefault="009715E8" w:rsidP="009715E8">
            <w:pPr>
              <w:rPr>
                <w:b/>
              </w:rPr>
            </w:pPr>
            <w:proofErr w:type="spellStart"/>
            <w:r w:rsidRPr="009715E8">
              <w:rPr>
                <w:b/>
              </w:rPr>
              <w:t>DeReKo</w:t>
            </w:r>
            <w:proofErr w:type="spellEnd"/>
          </w:p>
        </w:tc>
        <w:tc>
          <w:tcPr>
            <w:tcW w:w="3116" w:type="dxa"/>
            <w:gridSpan w:val="6"/>
            <w:tcBorders>
              <w:bottom w:val="nil"/>
            </w:tcBorders>
          </w:tcPr>
          <w:p w14:paraId="7DE84CE5" w14:textId="56B8BDEA" w:rsidR="009715E8" w:rsidRPr="009715E8" w:rsidRDefault="009715E8" w:rsidP="009715E8">
            <w:pPr>
              <w:jc w:val="center"/>
              <w:rPr>
                <w:b/>
              </w:rPr>
            </w:pPr>
            <w:r>
              <w:rPr>
                <w:b/>
              </w:rPr>
              <w:t>klassifiziert</w:t>
            </w:r>
          </w:p>
        </w:tc>
      </w:tr>
      <w:tr w:rsidR="009740AC" w14:paraId="0EE13C09" w14:textId="77777777" w:rsidTr="00AC3185">
        <w:trPr>
          <w:trHeight w:val="1134"/>
        </w:trPr>
        <w:tc>
          <w:tcPr>
            <w:tcW w:w="505" w:type="dxa"/>
            <w:tcBorders>
              <w:top w:val="nil"/>
              <w:bottom w:val="single" w:sz="4" w:space="0" w:color="auto"/>
            </w:tcBorders>
            <w:textDirection w:val="btLr"/>
          </w:tcPr>
          <w:p w14:paraId="0EE537FA" w14:textId="77777777" w:rsidR="009740AC" w:rsidRDefault="009740AC" w:rsidP="009938F5">
            <w:pPr>
              <w:ind w:left="113" w:right="113"/>
            </w:pPr>
          </w:p>
        </w:tc>
        <w:tc>
          <w:tcPr>
            <w:tcW w:w="1148" w:type="dxa"/>
            <w:tcBorders>
              <w:top w:val="nil"/>
              <w:bottom w:val="single" w:sz="4" w:space="0" w:color="auto"/>
            </w:tcBorders>
            <w:textDirection w:val="btLr"/>
          </w:tcPr>
          <w:p w14:paraId="0AA11B69" w14:textId="77777777" w:rsidR="009740AC" w:rsidRDefault="009740AC" w:rsidP="009938F5">
            <w:pPr>
              <w:ind w:left="113" w:right="113"/>
            </w:pPr>
          </w:p>
        </w:tc>
        <w:tc>
          <w:tcPr>
            <w:tcW w:w="504" w:type="dxa"/>
            <w:tcBorders>
              <w:top w:val="nil"/>
              <w:bottom w:val="single" w:sz="4" w:space="0" w:color="auto"/>
            </w:tcBorders>
            <w:textDirection w:val="btLr"/>
          </w:tcPr>
          <w:p w14:paraId="61A5375A" w14:textId="65522ADF" w:rsidR="009740AC" w:rsidRDefault="009740AC" w:rsidP="009938F5">
            <w:pPr>
              <w:ind w:left="113" w:right="113"/>
            </w:pPr>
            <w:proofErr w:type="spellStart"/>
            <w:r>
              <w:t>Pol</w:t>
            </w:r>
            <w:r w:rsidR="005F54E6">
              <w:t>S</w:t>
            </w:r>
            <w:r>
              <w:t>oc</w:t>
            </w:r>
            <w:proofErr w:type="spellEnd"/>
          </w:p>
        </w:tc>
        <w:tc>
          <w:tcPr>
            <w:tcW w:w="504" w:type="dxa"/>
            <w:tcBorders>
              <w:top w:val="nil"/>
              <w:bottom w:val="single" w:sz="4" w:space="0" w:color="auto"/>
            </w:tcBorders>
            <w:textDirection w:val="btLr"/>
          </w:tcPr>
          <w:p w14:paraId="1A4957FB" w14:textId="7CB74E24" w:rsidR="009740AC" w:rsidRDefault="009740AC" w:rsidP="009938F5">
            <w:pPr>
              <w:ind w:left="113" w:right="113"/>
            </w:pPr>
            <w:r>
              <w:t>Busi</w:t>
            </w:r>
            <w:r w:rsidR="00F07F7E">
              <w:t>ness</w:t>
            </w:r>
          </w:p>
        </w:tc>
        <w:tc>
          <w:tcPr>
            <w:tcW w:w="504" w:type="dxa"/>
            <w:tcBorders>
              <w:top w:val="nil"/>
              <w:bottom w:val="single" w:sz="4" w:space="0" w:color="auto"/>
            </w:tcBorders>
            <w:textDirection w:val="btLr"/>
          </w:tcPr>
          <w:p w14:paraId="0AC0FB53" w14:textId="77777777" w:rsidR="009740AC" w:rsidRDefault="009740AC" w:rsidP="009938F5">
            <w:pPr>
              <w:ind w:left="113" w:right="113"/>
            </w:pPr>
            <w:r>
              <w:t>Life</w:t>
            </w:r>
          </w:p>
        </w:tc>
        <w:tc>
          <w:tcPr>
            <w:tcW w:w="504" w:type="dxa"/>
            <w:tcBorders>
              <w:top w:val="nil"/>
              <w:bottom w:val="single" w:sz="4" w:space="0" w:color="auto"/>
            </w:tcBorders>
            <w:textDirection w:val="btLr"/>
          </w:tcPr>
          <w:p w14:paraId="2876490A" w14:textId="3A80207A" w:rsidR="009740AC" w:rsidRDefault="009740AC" w:rsidP="009740AC">
            <w:pPr>
              <w:ind w:left="113" w:right="113"/>
            </w:pPr>
            <w:proofErr w:type="spellStart"/>
            <w:r>
              <w:t>Indiv</w:t>
            </w:r>
            <w:proofErr w:type="spellEnd"/>
          </w:p>
        </w:tc>
        <w:tc>
          <w:tcPr>
            <w:tcW w:w="550" w:type="dxa"/>
            <w:tcBorders>
              <w:top w:val="nil"/>
              <w:bottom w:val="single" w:sz="4" w:space="0" w:color="auto"/>
            </w:tcBorders>
            <w:textDirection w:val="btLr"/>
          </w:tcPr>
          <w:p w14:paraId="5CDCCCB6" w14:textId="63CB7E08" w:rsidR="009740AC" w:rsidRDefault="009740AC" w:rsidP="009740AC">
            <w:pPr>
              <w:ind w:left="113" w:right="113"/>
            </w:pPr>
            <w:r>
              <w:t>Arts</w:t>
            </w:r>
          </w:p>
        </w:tc>
        <w:tc>
          <w:tcPr>
            <w:tcW w:w="550" w:type="dxa"/>
            <w:tcBorders>
              <w:top w:val="nil"/>
              <w:bottom w:val="single" w:sz="4" w:space="0" w:color="auto"/>
            </w:tcBorders>
            <w:textDirection w:val="btLr"/>
          </w:tcPr>
          <w:p w14:paraId="1DA65848" w14:textId="42025702" w:rsidR="009740AC" w:rsidRDefault="009740AC" w:rsidP="009938F5">
            <w:pPr>
              <w:ind w:left="113" w:right="113"/>
            </w:pPr>
            <w:r>
              <w:t>Public</w:t>
            </w:r>
          </w:p>
        </w:tc>
      </w:tr>
      <w:tr w:rsidR="009740AC" w14:paraId="0FE47FC1" w14:textId="77777777" w:rsidTr="00AC3185">
        <w:tc>
          <w:tcPr>
            <w:tcW w:w="505" w:type="dxa"/>
            <w:vMerge w:val="restart"/>
            <w:tcBorders>
              <w:top w:val="single" w:sz="4" w:space="0" w:color="auto"/>
            </w:tcBorders>
            <w:textDirection w:val="btLr"/>
          </w:tcPr>
          <w:p w14:paraId="71C8D632" w14:textId="77777777" w:rsidR="009740AC" w:rsidRPr="00DB243F" w:rsidRDefault="009740AC" w:rsidP="009938F5">
            <w:pPr>
              <w:ind w:left="113" w:right="113"/>
              <w:jc w:val="center"/>
              <w:rPr>
                <w:b/>
              </w:rPr>
            </w:pPr>
            <w:r w:rsidRPr="00DB243F">
              <w:rPr>
                <w:b/>
              </w:rPr>
              <w:t>annotiert</w:t>
            </w:r>
          </w:p>
        </w:tc>
        <w:tc>
          <w:tcPr>
            <w:tcW w:w="1148" w:type="dxa"/>
            <w:tcBorders>
              <w:top w:val="single" w:sz="4" w:space="0" w:color="auto"/>
            </w:tcBorders>
          </w:tcPr>
          <w:p w14:paraId="40CE2D75" w14:textId="1C4387FA" w:rsidR="009740AC" w:rsidRDefault="009740AC" w:rsidP="009938F5">
            <w:proofErr w:type="spellStart"/>
            <w:r>
              <w:t>Pol</w:t>
            </w:r>
            <w:r w:rsidR="005F54E6">
              <w:t>S</w:t>
            </w:r>
            <w:r>
              <w:t>oc</w:t>
            </w:r>
            <w:proofErr w:type="spellEnd"/>
          </w:p>
        </w:tc>
        <w:tc>
          <w:tcPr>
            <w:tcW w:w="504" w:type="dxa"/>
            <w:tcBorders>
              <w:top w:val="single" w:sz="4" w:space="0" w:color="auto"/>
            </w:tcBorders>
          </w:tcPr>
          <w:p w14:paraId="40B2AD8E" w14:textId="085A9A72" w:rsidR="009740AC" w:rsidRPr="002734C2" w:rsidRDefault="009715E8" w:rsidP="009938F5">
            <w:pPr>
              <w:jc w:val="center"/>
              <w:rPr>
                <w:b/>
              </w:rPr>
            </w:pPr>
            <w:r>
              <w:rPr>
                <w:b/>
              </w:rPr>
              <w:t>223</w:t>
            </w:r>
          </w:p>
        </w:tc>
        <w:tc>
          <w:tcPr>
            <w:tcW w:w="504" w:type="dxa"/>
            <w:tcBorders>
              <w:top w:val="single" w:sz="4" w:space="0" w:color="auto"/>
            </w:tcBorders>
          </w:tcPr>
          <w:p w14:paraId="21B90870" w14:textId="1FADB5E7" w:rsidR="009740AC" w:rsidRDefault="009715E8" w:rsidP="009938F5">
            <w:pPr>
              <w:jc w:val="center"/>
            </w:pPr>
            <w:r>
              <w:t>6</w:t>
            </w:r>
          </w:p>
        </w:tc>
        <w:tc>
          <w:tcPr>
            <w:tcW w:w="504" w:type="dxa"/>
            <w:tcBorders>
              <w:top w:val="single" w:sz="4" w:space="0" w:color="auto"/>
            </w:tcBorders>
          </w:tcPr>
          <w:p w14:paraId="52858116" w14:textId="66282054" w:rsidR="009740AC" w:rsidRDefault="009715E8" w:rsidP="009938F5">
            <w:pPr>
              <w:jc w:val="center"/>
            </w:pPr>
            <w:r>
              <w:t>39</w:t>
            </w:r>
          </w:p>
        </w:tc>
        <w:tc>
          <w:tcPr>
            <w:tcW w:w="504" w:type="dxa"/>
            <w:tcBorders>
              <w:top w:val="single" w:sz="4" w:space="0" w:color="auto"/>
            </w:tcBorders>
          </w:tcPr>
          <w:p w14:paraId="66B5FF02" w14:textId="2C6D264F" w:rsidR="009740AC" w:rsidRDefault="009715E8" w:rsidP="009938F5">
            <w:pPr>
              <w:jc w:val="center"/>
            </w:pPr>
            <w:r>
              <w:t>0</w:t>
            </w:r>
          </w:p>
        </w:tc>
        <w:tc>
          <w:tcPr>
            <w:tcW w:w="550" w:type="dxa"/>
            <w:tcBorders>
              <w:top w:val="single" w:sz="4" w:space="0" w:color="auto"/>
            </w:tcBorders>
          </w:tcPr>
          <w:p w14:paraId="6F04DDA5" w14:textId="72637ED6" w:rsidR="009740AC" w:rsidRDefault="009715E8" w:rsidP="009938F5">
            <w:pPr>
              <w:jc w:val="center"/>
            </w:pPr>
            <w:r>
              <w:t>0</w:t>
            </w:r>
          </w:p>
        </w:tc>
        <w:tc>
          <w:tcPr>
            <w:tcW w:w="550" w:type="dxa"/>
            <w:tcBorders>
              <w:top w:val="single" w:sz="4" w:space="0" w:color="auto"/>
            </w:tcBorders>
          </w:tcPr>
          <w:p w14:paraId="28B7EEB1" w14:textId="6E05C549" w:rsidR="009740AC" w:rsidRDefault="009715E8" w:rsidP="009938F5">
            <w:pPr>
              <w:jc w:val="center"/>
            </w:pPr>
            <w:r>
              <w:t>8</w:t>
            </w:r>
          </w:p>
        </w:tc>
      </w:tr>
      <w:tr w:rsidR="009740AC" w14:paraId="19D728F2" w14:textId="77777777" w:rsidTr="00AC3185">
        <w:tc>
          <w:tcPr>
            <w:tcW w:w="505" w:type="dxa"/>
            <w:vMerge/>
          </w:tcPr>
          <w:p w14:paraId="4C05B793" w14:textId="77777777" w:rsidR="009740AC" w:rsidRDefault="009740AC" w:rsidP="009938F5"/>
        </w:tc>
        <w:tc>
          <w:tcPr>
            <w:tcW w:w="1148" w:type="dxa"/>
          </w:tcPr>
          <w:p w14:paraId="12605F8B" w14:textId="02150D99" w:rsidR="009740AC" w:rsidRDefault="009740AC" w:rsidP="009938F5">
            <w:r>
              <w:t>Busi</w:t>
            </w:r>
            <w:r w:rsidR="00F07F7E">
              <w:t>ness</w:t>
            </w:r>
          </w:p>
        </w:tc>
        <w:tc>
          <w:tcPr>
            <w:tcW w:w="504" w:type="dxa"/>
          </w:tcPr>
          <w:p w14:paraId="163E0282" w14:textId="6E6E70EF" w:rsidR="009740AC" w:rsidRDefault="009715E8" w:rsidP="009938F5">
            <w:pPr>
              <w:jc w:val="center"/>
            </w:pPr>
            <w:r>
              <w:t>20</w:t>
            </w:r>
          </w:p>
        </w:tc>
        <w:tc>
          <w:tcPr>
            <w:tcW w:w="504" w:type="dxa"/>
          </w:tcPr>
          <w:p w14:paraId="63F2F2BE" w14:textId="16E3B220" w:rsidR="009740AC" w:rsidRPr="002734C2" w:rsidRDefault="009715E8" w:rsidP="009938F5">
            <w:pPr>
              <w:jc w:val="center"/>
              <w:rPr>
                <w:b/>
              </w:rPr>
            </w:pPr>
            <w:r>
              <w:rPr>
                <w:b/>
              </w:rPr>
              <w:t>24</w:t>
            </w:r>
          </w:p>
        </w:tc>
        <w:tc>
          <w:tcPr>
            <w:tcW w:w="504" w:type="dxa"/>
          </w:tcPr>
          <w:p w14:paraId="7A5741BB" w14:textId="1DEF84ED" w:rsidR="009740AC" w:rsidRDefault="009715E8" w:rsidP="009938F5">
            <w:pPr>
              <w:jc w:val="center"/>
            </w:pPr>
            <w:r>
              <w:t>9</w:t>
            </w:r>
          </w:p>
        </w:tc>
        <w:tc>
          <w:tcPr>
            <w:tcW w:w="504" w:type="dxa"/>
          </w:tcPr>
          <w:p w14:paraId="0081938E" w14:textId="08CB3492" w:rsidR="009740AC" w:rsidRDefault="009715E8" w:rsidP="009938F5">
            <w:pPr>
              <w:jc w:val="center"/>
            </w:pPr>
            <w:r>
              <w:t>0</w:t>
            </w:r>
          </w:p>
        </w:tc>
        <w:tc>
          <w:tcPr>
            <w:tcW w:w="550" w:type="dxa"/>
          </w:tcPr>
          <w:p w14:paraId="0606625E" w14:textId="76AC688D" w:rsidR="009740AC" w:rsidRDefault="009715E8" w:rsidP="009938F5">
            <w:pPr>
              <w:jc w:val="center"/>
            </w:pPr>
            <w:r>
              <w:t>0</w:t>
            </w:r>
          </w:p>
        </w:tc>
        <w:tc>
          <w:tcPr>
            <w:tcW w:w="550" w:type="dxa"/>
          </w:tcPr>
          <w:p w14:paraId="3DF850F8" w14:textId="4F33ED2C" w:rsidR="009740AC" w:rsidRDefault="009715E8" w:rsidP="009938F5">
            <w:pPr>
              <w:jc w:val="center"/>
            </w:pPr>
            <w:r>
              <w:t>0</w:t>
            </w:r>
          </w:p>
        </w:tc>
      </w:tr>
      <w:tr w:rsidR="009740AC" w14:paraId="4A79EA07" w14:textId="77777777" w:rsidTr="00AC3185">
        <w:tc>
          <w:tcPr>
            <w:tcW w:w="505" w:type="dxa"/>
            <w:vMerge/>
          </w:tcPr>
          <w:p w14:paraId="6E4A9C62" w14:textId="77777777" w:rsidR="009740AC" w:rsidRDefault="009740AC" w:rsidP="009938F5"/>
        </w:tc>
        <w:tc>
          <w:tcPr>
            <w:tcW w:w="1148" w:type="dxa"/>
          </w:tcPr>
          <w:p w14:paraId="3F5E5EF4" w14:textId="77777777" w:rsidR="009740AC" w:rsidRDefault="009740AC" w:rsidP="009938F5">
            <w:r>
              <w:t>Life</w:t>
            </w:r>
          </w:p>
        </w:tc>
        <w:tc>
          <w:tcPr>
            <w:tcW w:w="504" w:type="dxa"/>
          </w:tcPr>
          <w:p w14:paraId="226D7A27" w14:textId="161E85E2" w:rsidR="009740AC" w:rsidRDefault="009715E8" w:rsidP="009938F5">
            <w:pPr>
              <w:jc w:val="center"/>
            </w:pPr>
            <w:r>
              <w:t>24</w:t>
            </w:r>
          </w:p>
        </w:tc>
        <w:tc>
          <w:tcPr>
            <w:tcW w:w="504" w:type="dxa"/>
          </w:tcPr>
          <w:p w14:paraId="5CF3F6E5" w14:textId="2C02DADC" w:rsidR="009740AC" w:rsidRDefault="009715E8" w:rsidP="009938F5">
            <w:pPr>
              <w:jc w:val="center"/>
            </w:pPr>
            <w:r>
              <w:t>1</w:t>
            </w:r>
          </w:p>
        </w:tc>
        <w:tc>
          <w:tcPr>
            <w:tcW w:w="504" w:type="dxa"/>
          </w:tcPr>
          <w:p w14:paraId="16538909" w14:textId="38353DA2" w:rsidR="009740AC" w:rsidRPr="009715E8" w:rsidRDefault="009715E8" w:rsidP="009938F5">
            <w:pPr>
              <w:jc w:val="center"/>
              <w:rPr>
                <w:b/>
              </w:rPr>
            </w:pPr>
            <w:r w:rsidRPr="009715E8">
              <w:rPr>
                <w:b/>
              </w:rPr>
              <w:t>324</w:t>
            </w:r>
          </w:p>
        </w:tc>
        <w:tc>
          <w:tcPr>
            <w:tcW w:w="504" w:type="dxa"/>
          </w:tcPr>
          <w:p w14:paraId="1DBCC995" w14:textId="049306C3" w:rsidR="009740AC" w:rsidRDefault="009715E8" w:rsidP="009938F5">
            <w:pPr>
              <w:jc w:val="center"/>
            </w:pPr>
            <w:r>
              <w:t>0</w:t>
            </w:r>
          </w:p>
        </w:tc>
        <w:tc>
          <w:tcPr>
            <w:tcW w:w="550" w:type="dxa"/>
          </w:tcPr>
          <w:p w14:paraId="6E8E0C27" w14:textId="17771C57" w:rsidR="009740AC" w:rsidRDefault="009715E8" w:rsidP="009938F5">
            <w:pPr>
              <w:jc w:val="center"/>
            </w:pPr>
            <w:r>
              <w:t>0</w:t>
            </w:r>
          </w:p>
        </w:tc>
        <w:tc>
          <w:tcPr>
            <w:tcW w:w="550" w:type="dxa"/>
          </w:tcPr>
          <w:p w14:paraId="5A7528C1" w14:textId="4F87039B" w:rsidR="009740AC" w:rsidRDefault="009715E8" w:rsidP="009938F5">
            <w:pPr>
              <w:jc w:val="center"/>
            </w:pPr>
            <w:r>
              <w:t>1</w:t>
            </w:r>
          </w:p>
        </w:tc>
      </w:tr>
      <w:tr w:rsidR="009740AC" w14:paraId="739E3B5B" w14:textId="77777777" w:rsidTr="00AC3185">
        <w:tc>
          <w:tcPr>
            <w:tcW w:w="505" w:type="dxa"/>
            <w:vMerge/>
          </w:tcPr>
          <w:p w14:paraId="4213E310" w14:textId="77777777" w:rsidR="009740AC" w:rsidRDefault="009740AC" w:rsidP="009938F5"/>
        </w:tc>
        <w:tc>
          <w:tcPr>
            <w:tcW w:w="1148" w:type="dxa"/>
          </w:tcPr>
          <w:p w14:paraId="0FFAB275" w14:textId="65E72DB3" w:rsidR="009740AC" w:rsidRDefault="009740AC" w:rsidP="009938F5">
            <w:proofErr w:type="spellStart"/>
            <w:r>
              <w:t>Indiv</w:t>
            </w:r>
            <w:proofErr w:type="spellEnd"/>
          </w:p>
        </w:tc>
        <w:tc>
          <w:tcPr>
            <w:tcW w:w="504" w:type="dxa"/>
          </w:tcPr>
          <w:p w14:paraId="1F9CFD96" w14:textId="09A22E86" w:rsidR="009740AC" w:rsidRDefault="009715E8" w:rsidP="009938F5">
            <w:pPr>
              <w:jc w:val="center"/>
            </w:pPr>
            <w:r>
              <w:t>5</w:t>
            </w:r>
          </w:p>
        </w:tc>
        <w:tc>
          <w:tcPr>
            <w:tcW w:w="504" w:type="dxa"/>
          </w:tcPr>
          <w:p w14:paraId="64B9171E" w14:textId="2DDF7CA9" w:rsidR="009740AC" w:rsidRDefault="009715E8" w:rsidP="009938F5">
            <w:pPr>
              <w:jc w:val="center"/>
            </w:pPr>
            <w:r>
              <w:t>0</w:t>
            </w:r>
          </w:p>
        </w:tc>
        <w:tc>
          <w:tcPr>
            <w:tcW w:w="504" w:type="dxa"/>
          </w:tcPr>
          <w:p w14:paraId="2BB8B982" w14:textId="71BE18C9" w:rsidR="009740AC" w:rsidRDefault="009715E8" w:rsidP="009938F5">
            <w:pPr>
              <w:jc w:val="center"/>
            </w:pPr>
            <w:r>
              <w:t>17</w:t>
            </w:r>
          </w:p>
        </w:tc>
        <w:tc>
          <w:tcPr>
            <w:tcW w:w="504" w:type="dxa"/>
          </w:tcPr>
          <w:p w14:paraId="68B1815F" w14:textId="6D8A38AE" w:rsidR="009740AC" w:rsidRPr="009715E8" w:rsidRDefault="009715E8" w:rsidP="009938F5">
            <w:pPr>
              <w:jc w:val="center"/>
              <w:rPr>
                <w:b/>
              </w:rPr>
            </w:pPr>
            <w:r w:rsidRPr="009715E8">
              <w:rPr>
                <w:b/>
              </w:rPr>
              <w:t>0</w:t>
            </w:r>
          </w:p>
        </w:tc>
        <w:tc>
          <w:tcPr>
            <w:tcW w:w="550" w:type="dxa"/>
          </w:tcPr>
          <w:p w14:paraId="7CBD0ED9" w14:textId="24C9DC78" w:rsidR="009740AC" w:rsidRDefault="009715E8" w:rsidP="009938F5">
            <w:pPr>
              <w:jc w:val="center"/>
            </w:pPr>
            <w:r>
              <w:t>0</w:t>
            </w:r>
          </w:p>
        </w:tc>
        <w:tc>
          <w:tcPr>
            <w:tcW w:w="550" w:type="dxa"/>
          </w:tcPr>
          <w:p w14:paraId="7BEF85E7" w14:textId="6F1BAE66" w:rsidR="009740AC" w:rsidRDefault="009715E8" w:rsidP="009938F5">
            <w:pPr>
              <w:jc w:val="center"/>
            </w:pPr>
            <w:r>
              <w:t>1</w:t>
            </w:r>
          </w:p>
        </w:tc>
      </w:tr>
      <w:tr w:rsidR="009740AC" w14:paraId="6849AD89" w14:textId="77777777" w:rsidTr="00AC3185">
        <w:tc>
          <w:tcPr>
            <w:tcW w:w="505" w:type="dxa"/>
            <w:vMerge/>
          </w:tcPr>
          <w:p w14:paraId="1857FC16" w14:textId="77777777" w:rsidR="009740AC" w:rsidRDefault="009740AC" w:rsidP="009938F5"/>
        </w:tc>
        <w:tc>
          <w:tcPr>
            <w:tcW w:w="1148" w:type="dxa"/>
          </w:tcPr>
          <w:p w14:paraId="026E8C5F" w14:textId="67BA9D3F" w:rsidR="009740AC" w:rsidRDefault="009740AC" w:rsidP="009938F5">
            <w:r>
              <w:t>Arts</w:t>
            </w:r>
          </w:p>
        </w:tc>
        <w:tc>
          <w:tcPr>
            <w:tcW w:w="504" w:type="dxa"/>
          </w:tcPr>
          <w:p w14:paraId="660BCAB6" w14:textId="13FE71D9" w:rsidR="009740AC" w:rsidRDefault="009715E8" w:rsidP="009938F5">
            <w:pPr>
              <w:jc w:val="center"/>
            </w:pPr>
            <w:r>
              <w:t>2</w:t>
            </w:r>
          </w:p>
        </w:tc>
        <w:tc>
          <w:tcPr>
            <w:tcW w:w="504" w:type="dxa"/>
          </w:tcPr>
          <w:p w14:paraId="6D6C9CC8" w14:textId="23624FCD" w:rsidR="009740AC" w:rsidRDefault="009715E8" w:rsidP="009938F5">
            <w:pPr>
              <w:jc w:val="center"/>
            </w:pPr>
            <w:r>
              <w:t>0</w:t>
            </w:r>
          </w:p>
        </w:tc>
        <w:tc>
          <w:tcPr>
            <w:tcW w:w="504" w:type="dxa"/>
          </w:tcPr>
          <w:p w14:paraId="7AC78E60" w14:textId="0D9C2745" w:rsidR="009740AC" w:rsidRDefault="009715E8" w:rsidP="009938F5">
            <w:pPr>
              <w:jc w:val="center"/>
            </w:pPr>
            <w:r>
              <w:t>28</w:t>
            </w:r>
          </w:p>
        </w:tc>
        <w:tc>
          <w:tcPr>
            <w:tcW w:w="504" w:type="dxa"/>
          </w:tcPr>
          <w:p w14:paraId="54AE0477" w14:textId="3A9B3398" w:rsidR="009740AC" w:rsidRDefault="009715E8" w:rsidP="009938F5">
            <w:pPr>
              <w:jc w:val="center"/>
            </w:pPr>
            <w:r>
              <w:t>0</w:t>
            </w:r>
          </w:p>
        </w:tc>
        <w:tc>
          <w:tcPr>
            <w:tcW w:w="550" w:type="dxa"/>
          </w:tcPr>
          <w:p w14:paraId="32EE325B" w14:textId="6AAD5A54" w:rsidR="009740AC" w:rsidRPr="009715E8" w:rsidRDefault="009715E8" w:rsidP="009938F5">
            <w:pPr>
              <w:jc w:val="center"/>
              <w:rPr>
                <w:b/>
              </w:rPr>
            </w:pPr>
            <w:r w:rsidRPr="009715E8">
              <w:rPr>
                <w:b/>
              </w:rPr>
              <w:t>6</w:t>
            </w:r>
          </w:p>
        </w:tc>
        <w:tc>
          <w:tcPr>
            <w:tcW w:w="550" w:type="dxa"/>
          </w:tcPr>
          <w:p w14:paraId="770EA0D3" w14:textId="6F172A87" w:rsidR="009740AC" w:rsidRDefault="009715E8" w:rsidP="009938F5">
            <w:pPr>
              <w:jc w:val="center"/>
            </w:pPr>
            <w:r>
              <w:t>0</w:t>
            </w:r>
          </w:p>
        </w:tc>
      </w:tr>
      <w:tr w:rsidR="009740AC" w14:paraId="2F178659" w14:textId="77777777" w:rsidTr="00AC3185">
        <w:tc>
          <w:tcPr>
            <w:tcW w:w="505" w:type="dxa"/>
            <w:vMerge/>
          </w:tcPr>
          <w:p w14:paraId="6D935F79" w14:textId="77777777" w:rsidR="009740AC" w:rsidRDefault="009740AC" w:rsidP="009938F5"/>
        </w:tc>
        <w:tc>
          <w:tcPr>
            <w:tcW w:w="1148" w:type="dxa"/>
          </w:tcPr>
          <w:p w14:paraId="49C284B7" w14:textId="2120D964" w:rsidR="009740AC" w:rsidRDefault="009740AC" w:rsidP="009938F5">
            <w:r>
              <w:t>Public</w:t>
            </w:r>
          </w:p>
        </w:tc>
        <w:tc>
          <w:tcPr>
            <w:tcW w:w="504" w:type="dxa"/>
          </w:tcPr>
          <w:p w14:paraId="466A3FB7" w14:textId="66C774DA" w:rsidR="009740AC" w:rsidRDefault="009715E8" w:rsidP="009938F5">
            <w:pPr>
              <w:jc w:val="center"/>
            </w:pPr>
            <w:r>
              <w:t>35</w:t>
            </w:r>
          </w:p>
        </w:tc>
        <w:tc>
          <w:tcPr>
            <w:tcW w:w="504" w:type="dxa"/>
          </w:tcPr>
          <w:p w14:paraId="751B2426" w14:textId="0CDABA1F" w:rsidR="009740AC" w:rsidRDefault="009715E8" w:rsidP="009938F5">
            <w:pPr>
              <w:jc w:val="center"/>
            </w:pPr>
            <w:r>
              <w:t>0</w:t>
            </w:r>
          </w:p>
        </w:tc>
        <w:tc>
          <w:tcPr>
            <w:tcW w:w="504" w:type="dxa"/>
          </w:tcPr>
          <w:p w14:paraId="2D46A963" w14:textId="3E22F275" w:rsidR="009740AC" w:rsidRDefault="009715E8" w:rsidP="009938F5">
            <w:pPr>
              <w:jc w:val="center"/>
            </w:pPr>
            <w:r>
              <w:t>30</w:t>
            </w:r>
          </w:p>
        </w:tc>
        <w:tc>
          <w:tcPr>
            <w:tcW w:w="504" w:type="dxa"/>
          </w:tcPr>
          <w:p w14:paraId="0ADCFDE1" w14:textId="5DBC3903" w:rsidR="009740AC" w:rsidRDefault="009715E8" w:rsidP="009938F5">
            <w:pPr>
              <w:jc w:val="center"/>
            </w:pPr>
            <w:r>
              <w:t>0</w:t>
            </w:r>
          </w:p>
        </w:tc>
        <w:tc>
          <w:tcPr>
            <w:tcW w:w="550" w:type="dxa"/>
          </w:tcPr>
          <w:p w14:paraId="5B045C15" w14:textId="18E3FF02" w:rsidR="009740AC" w:rsidRDefault="009715E8" w:rsidP="009938F5">
            <w:pPr>
              <w:jc w:val="center"/>
            </w:pPr>
            <w:r>
              <w:t>0</w:t>
            </w:r>
          </w:p>
        </w:tc>
        <w:tc>
          <w:tcPr>
            <w:tcW w:w="550" w:type="dxa"/>
          </w:tcPr>
          <w:p w14:paraId="514D6613" w14:textId="176F30BE" w:rsidR="009740AC" w:rsidRPr="002734C2" w:rsidRDefault="009715E8" w:rsidP="000C7791">
            <w:pPr>
              <w:keepNext/>
              <w:jc w:val="center"/>
              <w:rPr>
                <w:b/>
              </w:rPr>
            </w:pPr>
            <w:r>
              <w:rPr>
                <w:b/>
              </w:rPr>
              <w:t>34</w:t>
            </w:r>
          </w:p>
        </w:tc>
      </w:tr>
    </w:tbl>
    <w:p w14:paraId="242DFBE3" w14:textId="65C448ED" w:rsidR="009938F5" w:rsidRDefault="000C7791" w:rsidP="000C7791">
      <w:pPr>
        <w:pStyle w:val="Caption"/>
      </w:pPr>
      <w:r>
        <w:t xml:space="preserve">Tabelle </w:t>
      </w:r>
      <w:fldSimple w:instr=" SEQ Tabelle \* ARABIC ">
        <w:r w:rsidR="00D410F1">
          <w:rPr>
            <w:noProof/>
          </w:rPr>
          <w:t>5</w:t>
        </w:r>
      </w:fldSimple>
      <w:r>
        <w:t xml:space="preserve">: Konfusionsmatrix für die </w:t>
      </w:r>
      <w:proofErr w:type="spellStart"/>
      <w:r>
        <w:t>DeReKo</w:t>
      </w:r>
      <w:proofErr w:type="spellEnd"/>
      <w:r>
        <w:t>-Daten</w:t>
      </w:r>
    </w:p>
    <w:p w14:paraId="5A4961DF" w14:textId="77777777" w:rsidR="00EA48AF" w:rsidRDefault="00EA48AF" w:rsidP="001D4E92"/>
    <w:tbl>
      <w:tblPr>
        <w:tblStyle w:val="TableGrid"/>
        <w:tblW w:w="0" w:type="auto"/>
        <w:tblBorders>
          <w:insideH w:val="none" w:sz="0" w:space="0" w:color="auto"/>
          <w:insideV w:val="none" w:sz="0" w:space="0" w:color="auto"/>
        </w:tblBorders>
        <w:tblLook w:val="04A0" w:firstRow="1" w:lastRow="0" w:firstColumn="1" w:lastColumn="0" w:noHBand="0" w:noVBand="1"/>
      </w:tblPr>
      <w:tblGrid>
        <w:gridCol w:w="504"/>
        <w:gridCol w:w="1123"/>
        <w:gridCol w:w="650"/>
        <w:gridCol w:w="510"/>
        <w:gridCol w:w="545"/>
        <w:gridCol w:w="643"/>
        <w:gridCol w:w="508"/>
        <w:gridCol w:w="529"/>
        <w:gridCol w:w="508"/>
        <w:gridCol w:w="534"/>
        <w:gridCol w:w="506"/>
      </w:tblGrid>
      <w:tr w:rsidR="005E7855" w14:paraId="5309E48F" w14:textId="77777777" w:rsidTr="002370CC">
        <w:trPr>
          <w:cantSplit/>
          <w:trHeight w:val="20"/>
        </w:trPr>
        <w:tc>
          <w:tcPr>
            <w:tcW w:w="504" w:type="dxa"/>
            <w:tcBorders>
              <w:bottom w:val="nil"/>
            </w:tcBorders>
          </w:tcPr>
          <w:p w14:paraId="14CA9BCC" w14:textId="77777777" w:rsidR="005E7855" w:rsidRDefault="005E7855" w:rsidP="00EA48AF"/>
        </w:tc>
        <w:tc>
          <w:tcPr>
            <w:tcW w:w="1123" w:type="dxa"/>
            <w:tcBorders>
              <w:bottom w:val="nil"/>
            </w:tcBorders>
          </w:tcPr>
          <w:p w14:paraId="3BC7A0B9" w14:textId="7E43C6A1" w:rsidR="005E7855" w:rsidRPr="005E7855" w:rsidRDefault="005E7855" w:rsidP="002370CC">
            <w:pPr>
              <w:rPr>
                <w:b/>
              </w:rPr>
            </w:pPr>
            <w:r>
              <w:rPr>
                <w:b/>
              </w:rPr>
              <w:t xml:space="preserve">DECOW  + </w:t>
            </w:r>
            <w:proofErr w:type="spellStart"/>
            <w:r w:rsidR="002370CC">
              <w:rPr>
                <w:b/>
              </w:rPr>
              <w:t>D</w:t>
            </w:r>
            <w:r w:rsidRPr="005E7855">
              <w:rPr>
                <w:b/>
              </w:rPr>
              <w:t>eReKo</w:t>
            </w:r>
            <w:proofErr w:type="spellEnd"/>
          </w:p>
        </w:tc>
        <w:tc>
          <w:tcPr>
            <w:tcW w:w="4933" w:type="dxa"/>
            <w:gridSpan w:val="9"/>
            <w:tcBorders>
              <w:bottom w:val="nil"/>
            </w:tcBorders>
          </w:tcPr>
          <w:p w14:paraId="386D4557" w14:textId="297F0B8E" w:rsidR="005E7855" w:rsidRPr="005E7855" w:rsidRDefault="005E7855" w:rsidP="005E7855">
            <w:pPr>
              <w:jc w:val="center"/>
              <w:rPr>
                <w:b/>
              </w:rPr>
            </w:pPr>
            <w:r w:rsidRPr="005E7855">
              <w:rPr>
                <w:b/>
              </w:rPr>
              <w:t>klassifiziert</w:t>
            </w:r>
          </w:p>
        </w:tc>
      </w:tr>
      <w:tr w:rsidR="002A29C0" w14:paraId="307B38B3" w14:textId="77777777" w:rsidTr="002370CC">
        <w:trPr>
          <w:cantSplit/>
          <w:trHeight w:val="1134"/>
        </w:trPr>
        <w:tc>
          <w:tcPr>
            <w:tcW w:w="504" w:type="dxa"/>
            <w:tcBorders>
              <w:top w:val="nil"/>
              <w:bottom w:val="single" w:sz="4" w:space="0" w:color="auto"/>
            </w:tcBorders>
          </w:tcPr>
          <w:p w14:paraId="74E6C8FD" w14:textId="77777777" w:rsidR="00DD20DE" w:rsidRDefault="00DD20DE" w:rsidP="00EA48AF"/>
        </w:tc>
        <w:tc>
          <w:tcPr>
            <w:tcW w:w="1123" w:type="dxa"/>
            <w:tcBorders>
              <w:top w:val="nil"/>
              <w:bottom w:val="single" w:sz="4" w:space="0" w:color="auto"/>
            </w:tcBorders>
          </w:tcPr>
          <w:p w14:paraId="5C34CABE" w14:textId="50129B90" w:rsidR="00DD20DE" w:rsidRDefault="00DD20DE" w:rsidP="00EA48AF"/>
        </w:tc>
        <w:tc>
          <w:tcPr>
            <w:tcW w:w="650" w:type="dxa"/>
            <w:tcBorders>
              <w:top w:val="nil"/>
              <w:bottom w:val="single" w:sz="4" w:space="0" w:color="auto"/>
            </w:tcBorders>
            <w:textDirection w:val="btLr"/>
          </w:tcPr>
          <w:p w14:paraId="7052C917" w14:textId="362E9466" w:rsidR="00DD20DE" w:rsidRDefault="00DD20DE" w:rsidP="00F07F7E">
            <w:pPr>
              <w:ind w:left="113" w:right="113"/>
            </w:pPr>
            <w:proofErr w:type="spellStart"/>
            <w:r>
              <w:t>Pol</w:t>
            </w:r>
            <w:r w:rsidR="005F54E6">
              <w:t>S</w:t>
            </w:r>
            <w:r>
              <w:t>oc</w:t>
            </w:r>
            <w:proofErr w:type="spellEnd"/>
          </w:p>
        </w:tc>
        <w:tc>
          <w:tcPr>
            <w:tcW w:w="510" w:type="dxa"/>
            <w:tcBorders>
              <w:top w:val="nil"/>
              <w:bottom w:val="single" w:sz="4" w:space="0" w:color="auto"/>
            </w:tcBorders>
            <w:textDirection w:val="btLr"/>
          </w:tcPr>
          <w:p w14:paraId="32F9710A" w14:textId="6A7DCC95" w:rsidR="00DD20DE" w:rsidRDefault="00DD20DE" w:rsidP="00F07F7E">
            <w:pPr>
              <w:ind w:left="113" w:right="113"/>
            </w:pPr>
            <w:r>
              <w:t>Busi</w:t>
            </w:r>
            <w:r w:rsidR="00F07F7E">
              <w:t>ness</w:t>
            </w:r>
          </w:p>
        </w:tc>
        <w:tc>
          <w:tcPr>
            <w:tcW w:w="545" w:type="dxa"/>
            <w:tcBorders>
              <w:top w:val="nil"/>
              <w:bottom w:val="single" w:sz="4" w:space="0" w:color="auto"/>
            </w:tcBorders>
            <w:textDirection w:val="btLr"/>
          </w:tcPr>
          <w:p w14:paraId="267265E0" w14:textId="31426588" w:rsidR="00DD20DE" w:rsidRDefault="00DD20DE" w:rsidP="00F07F7E">
            <w:pPr>
              <w:ind w:left="113" w:right="113"/>
            </w:pPr>
            <w:r>
              <w:t>Medical</w:t>
            </w:r>
          </w:p>
        </w:tc>
        <w:tc>
          <w:tcPr>
            <w:tcW w:w="643" w:type="dxa"/>
            <w:tcBorders>
              <w:top w:val="nil"/>
              <w:bottom w:val="single" w:sz="4" w:space="0" w:color="auto"/>
            </w:tcBorders>
            <w:textDirection w:val="btLr"/>
          </w:tcPr>
          <w:p w14:paraId="0DBB02AB" w14:textId="007E461B" w:rsidR="00DD20DE" w:rsidRDefault="00DD20DE" w:rsidP="00F07F7E">
            <w:pPr>
              <w:ind w:left="113" w:right="113"/>
            </w:pPr>
            <w:r>
              <w:t>Life</w:t>
            </w:r>
          </w:p>
        </w:tc>
        <w:tc>
          <w:tcPr>
            <w:tcW w:w="508" w:type="dxa"/>
            <w:tcBorders>
              <w:top w:val="nil"/>
              <w:bottom w:val="single" w:sz="4" w:space="0" w:color="auto"/>
            </w:tcBorders>
            <w:textDirection w:val="btLr"/>
          </w:tcPr>
          <w:p w14:paraId="5A6207C0" w14:textId="53E822EB" w:rsidR="00DD20DE" w:rsidRDefault="00DD20DE" w:rsidP="00F07F7E">
            <w:pPr>
              <w:ind w:left="113" w:right="113"/>
            </w:pPr>
            <w:r>
              <w:t>Arts</w:t>
            </w:r>
          </w:p>
        </w:tc>
        <w:tc>
          <w:tcPr>
            <w:tcW w:w="529" w:type="dxa"/>
            <w:tcBorders>
              <w:top w:val="nil"/>
              <w:bottom w:val="single" w:sz="4" w:space="0" w:color="auto"/>
            </w:tcBorders>
            <w:textDirection w:val="btLr"/>
          </w:tcPr>
          <w:p w14:paraId="7DD04256" w14:textId="62DA94B4" w:rsidR="00DD20DE" w:rsidRDefault="00DD20DE" w:rsidP="00F07F7E">
            <w:pPr>
              <w:ind w:left="113" w:right="113"/>
            </w:pPr>
            <w:r>
              <w:t>Public</w:t>
            </w:r>
          </w:p>
        </w:tc>
        <w:tc>
          <w:tcPr>
            <w:tcW w:w="508" w:type="dxa"/>
            <w:tcBorders>
              <w:top w:val="nil"/>
              <w:bottom w:val="single" w:sz="4" w:space="0" w:color="auto"/>
            </w:tcBorders>
            <w:textDirection w:val="btLr"/>
          </w:tcPr>
          <w:p w14:paraId="398DEB88" w14:textId="55A1BDDA" w:rsidR="00DD20DE" w:rsidRDefault="00DD20DE" w:rsidP="00F07F7E">
            <w:pPr>
              <w:ind w:left="113" w:right="113"/>
            </w:pPr>
            <w:r>
              <w:t>Law</w:t>
            </w:r>
          </w:p>
        </w:tc>
        <w:tc>
          <w:tcPr>
            <w:tcW w:w="534" w:type="dxa"/>
            <w:tcBorders>
              <w:top w:val="nil"/>
              <w:bottom w:val="single" w:sz="4" w:space="0" w:color="auto"/>
            </w:tcBorders>
            <w:textDirection w:val="btLr"/>
          </w:tcPr>
          <w:p w14:paraId="13EA8060" w14:textId="41C3A8F0" w:rsidR="00DD20DE" w:rsidRDefault="00DD20DE" w:rsidP="00F07F7E">
            <w:pPr>
              <w:ind w:left="113" w:right="113"/>
            </w:pPr>
            <w:proofErr w:type="spellStart"/>
            <w:r>
              <w:t>Beliefs</w:t>
            </w:r>
            <w:proofErr w:type="spellEnd"/>
          </w:p>
        </w:tc>
        <w:tc>
          <w:tcPr>
            <w:tcW w:w="506" w:type="dxa"/>
            <w:tcBorders>
              <w:top w:val="nil"/>
              <w:bottom w:val="single" w:sz="4" w:space="0" w:color="auto"/>
            </w:tcBorders>
            <w:textDirection w:val="btLr"/>
          </w:tcPr>
          <w:p w14:paraId="149197DA" w14:textId="60F71608" w:rsidR="00DD20DE" w:rsidRDefault="00DD20DE" w:rsidP="00F07F7E">
            <w:pPr>
              <w:ind w:left="113" w:right="113"/>
            </w:pPr>
            <w:proofErr w:type="spellStart"/>
            <w:r>
              <w:t>Hist</w:t>
            </w:r>
            <w:r w:rsidR="00F07F7E">
              <w:t>ory</w:t>
            </w:r>
            <w:proofErr w:type="spellEnd"/>
          </w:p>
        </w:tc>
      </w:tr>
      <w:tr w:rsidR="00DD20DE" w14:paraId="5C32CB81" w14:textId="77777777" w:rsidTr="002370CC">
        <w:tc>
          <w:tcPr>
            <w:tcW w:w="504" w:type="dxa"/>
            <w:vMerge w:val="restart"/>
            <w:tcBorders>
              <w:top w:val="single" w:sz="4" w:space="0" w:color="auto"/>
            </w:tcBorders>
            <w:textDirection w:val="btLr"/>
          </w:tcPr>
          <w:p w14:paraId="6B333638" w14:textId="39F78D6E" w:rsidR="00DD20DE" w:rsidRPr="00DD20DE" w:rsidRDefault="00DD20DE" w:rsidP="00DD20DE">
            <w:pPr>
              <w:ind w:left="113" w:right="113"/>
              <w:jc w:val="center"/>
              <w:rPr>
                <w:b/>
              </w:rPr>
            </w:pPr>
            <w:r w:rsidRPr="00DD20DE">
              <w:rPr>
                <w:b/>
              </w:rPr>
              <w:t>annotiert</w:t>
            </w:r>
          </w:p>
        </w:tc>
        <w:tc>
          <w:tcPr>
            <w:tcW w:w="1123" w:type="dxa"/>
            <w:tcBorders>
              <w:top w:val="single" w:sz="4" w:space="0" w:color="auto"/>
            </w:tcBorders>
          </w:tcPr>
          <w:p w14:paraId="29E97058" w14:textId="33FFE0E7" w:rsidR="00DD20DE" w:rsidRDefault="00DD20DE" w:rsidP="00C26FFB">
            <w:proofErr w:type="spellStart"/>
            <w:r>
              <w:t>Pol</w:t>
            </w:r>
            <w:r w:rsidR="005F54E6">
              <w:t>S</w:t>
            </w:r>
            <w:r>
              <w:t>oc</w:t>
            </w:r>
            <w:proofErr w:type="spellEnd"/>
          </w:p>
        </w:tc>
        <w:tc>
          <w:tcPr>
            <w:tcW w:w="650" w:type="dxa"/>
            <w:tcBorders>
              <w:top w:val="single" w:sz="4" w:space="0" w:color="auto"/>
            </w:tcBorders>
          </w:tcPr>
          <w:p w14:paraId="7B87A953" w14:textId="5E91FFB1" w:rsidR="00DD20DE" w:rsidRPr="002734C2" w:rsidRDefault="002A29C0" w:rsidP="00C26FFB">
            <w:pPr>
              <w:jc w:val="center"/>
              <w:rPr>
                <w:b/>
              </w:rPr>
            </w:pPr>
            <w:r>
              <w:rPr>
                <w:b/>
              </w:rPr>
              <w:t>199</w:t>
            </w:r>
          </w:p>
        </w:tc>
        <w:tc>
          <w:tcPr>
            <w:tcW w:w="510" w:type="dxa"/>
            <w:tcBorders>
              <w:top w:val="single" w:sz="4" w:space="0" w:color="auto"/>
            </w:tcBorders>
          </w:tcPr>
          <w:p w14:paraId="1E77BF54" w14:textId="505212C7" w:rsidR="00DD20DE" w:rsidRDefault="00104827" w:rsidP="00C26FFB">
            <w:pPr>
              <w:jc w:val="center"/>
            </w:pPr>
            <w:r>
              <w:t>7</w:t>
            </w:r>
          </w:p>
        </w:tc>
        <w:tc>
          <w:tcPr>
            <w:tcW w:w="545" w:type="dxa"/>
            <w:tcBorders>
              <w:top w:val="single" w:sz="4" w:space="0" w:color="auto"/>
            </w:tcBorders>
          </w:tcPr>
          <w:p w14:paraId="72F3BBD3" w14:textId="77A72E56" w:rsidR="00DD20DE" w:rsidRDefault="00104827" w:rsidP="00C26FFB">
            <w:pPr>
              <w:jc w:val="center"/>
            </w:pPr>
            <w:r>
              <w:t>0</w:t>
            </w:r>
          </w:p>
        </w:tc>
        <w:tc>
          <w:tcPr>
            <w:tcW w:w="643" w:type="dxa"/>
            <w:tcBorders>
              <w:top w:val="single" w:sz="4" w:space="0" w:color="auto"/>
            </w:tcBorders>
          </w:tcPr>
          <w:p w14:paraId="0B798458" w14:textId="63A99579" w:rsidR="00DD20DE" w:rsidRDefault="00104827" w:rsidP="00C26FFB">
            <w:pPr>
              <w:jc w:val="center"/>
            </w:pPr>
            <w:r>
              <w:t>109</w:t>
            </w:r>
          </w:p>
        </w:tc>
        <w:tc>
          <w:tcPr>
            <w:tcW w:w="508" w:type="dxa"/>
            <w:tcBorders>
              <w:top w:val="single" w:sz="4" w:space="0" w:color="auto"/>
            </w:tcBorders>
          </w:tcPr>
          <w:p w14:paraId="4FD6CCA7" w14:textId="7BD82316" w:rsidR="00DD20DE" w:rsidRDefault="00104827" w:rsidP="00C26FFB">
            <w:pPr>
              <w:jc w:val="center"/>
            </w:pPr>
            <w:r>
              <w:t>0</w:t>
            </w:r>
          </w:p>
        </w:tc>
        <w:tc>
          <w:tcPr>
            <w:tcW w:w="529" w:type="dxa"/>
            <w:tcBorders>
              <w:top w:val="single" w:sz="4" w:space="0" w:color="auto"/>
            </w:tcBorders>
          </w:tcPr>
          <w:p w14:paraId="7E7614B5" w14:textId="2DC704EB" w:rsidR="00DD20DE" w:rsidRDefault="00104827" w:rsidP="00C26FFB">
            <w:pPr>
              <w:jc w:val="center"/>
            </w:pPr>
            <w:r>
              <w:t>12</w:t>
            </w:r>
          </w:p>
        </w:tc>
        <w:tc>
          <w:tcPr>
            <w:tcW w:w="508" w:type="dxa"/>
            <w:tcBorders>
              <w:top w:val="single" w:sz="4" w:space="0" w:color="auto"/>
            </w:tcBorders>
          </w:tcPr>
          <w:p w14:paraId="13054F21" w14:textId="47148403" w:rsidR="00DD20DE" w:rsidRDefault="00104827" w:rsidP="00C26FFB">
            <w:pPr>
              <w:jc w:val="center"/>
            </w:pPr>
            <w:r>
              <w:t>0</w:t>
            </w:r>
          </w:p>
        </w:tc>
        <w:tc>
          <w:tcPr>
            <w:tcW w:w="534" w:type="dxa"/>
            <w:tcBorders>
              <w:top w:val="single" w:sz="4" w:space="0" w:color="auto"/>
            </w:tcBorders>
          </w:tcPr>
          <w:p w14:paraId="3F912CD0" w14:textId="79193C5B" w:rsidR="00DD20DE" w:rsidRDefault="00104827" w:rsidP="00C26FFB">
            <w:pPr>
              <w:jc w:val="center"/>
            </w:pPr>
            <w:r>
              <w:t>0</w:t>
            </w:r>
          </w:p>
        </w:tc>
        <w:tc>
          <w:tcPr>
            <w:tcW w:w="506" w:type="dxa"/>
            <w:tcBorders>
              <w:top w:val="single" w:sz="4" w:space="0" w:color="auto"/>
            </w:tcBorders>
          </w:tcPr>
          <w:p w14:paraId="4DB963B4" w14:textId="582D6405" w:rsidR="00DD20DE" w:rsidRDefault="00104827" w:rsidP="00C26FFB">
            <w:pPr>
              <w:jc w:val="center"/>
            </w:pPr>
            <w:r>
              <w:t>0</w:t>
            </w:r>
          </w:p>
        </w:tc>
      </w:tr>
      <w:tr w:rsidR="00DD20DE" w14:paraId="34ED6546" w14:textId="77777777" w:rsidTr="002370CC">
        <w:tc>
          <w:tcPr>
            <w:tcW w:w="504" w:type="dxa"/>
            <w:vMerge/>
          </w:tcPr>
          <w:p w14:paraId="5E7458FD" w14:textId="77777777" w:rsidR="00DD20DE" w:rsidRDefault="00DD20DE" w:rsidP="00C26FFB"/>
        </w:tc>
        <w:tc>
          <w:tcPr>
            <w:tcW w:w="1123" w:type="dxa"/>
          </w:tcPr>
          <w:p w14:paraId="14B4EC58" w14:textId="5B190912" w:rsidR="00DD20DE" w:rsidRDefault="00DD20DE" w:rsidP="00C26FFB">
            <w:r>
              <w:t>Busi</w:t>
            </w:r>
            <w:r w:rsidR="00F07F7E">
              <w:t>ness</w:t>
            </w:r>
          </w:p>
        </w:tc>
        <w:tc>
          <w:tcPr>
            <w:tcW w:w="650" w:type="dxa"/>
          </w:tcPr>
          <w:p w14:paraId="7BDB9A32" w14:textId="6063027C" w:rsidR="00DD20DE" w:rsidRDefault="00104827" w:rsidP="00C26FFB">
            <w:pPr>
              <w:jc w:val="center"/>
            </w:pPr>
            <w:r>
              <w:t>18</w:t>
            </w:r>
          </w:p>
        </w:tc>
        <w:tc>
          <w:tcPr>
            <w:tcW w:w="510" w:type="dxa"/>
          </w:tcPr>
          <w:p w14:paraId="32B77324" w14:textId="220B1427" w:rsidR="00DD20DE" w:rsidRPr="002734C2" w:rsidRDefault="002A29C0" w:rsidP="00C26FFB">
            <w:pPr>
              <w:jc w:val="center"/>
              <w:rPr>
                <w:b/>
              </w:rPr>
            </w:pPr>
            <w:r>
              <w:rPr>
                <w:b/>
              </w:rPr>
              <w:t>23</w:t>
            </w:r>
          </w:p>
        </w:tc>
        <w:tc>
          <w:tcPr>
            <w:tcW w:w="545" w:type="dxa"/>
          </w:tcPr>
          <w:p w14:paraId="42C8F309" w14:textId="516333C0" w:rsidR="00DD20DE" w:rsidRDefault="00104827" w:rsidP="00C26FFB">
            <w:pPr>
              <w:jc w:val="center"/>
            </w:pPr>
            <w:r>
              <w:t>0</w:t>
            </w:r>
          </w:p>
        </w:tc>
        <w:tc>
          <w:tcPr>
            <w:tcW w:w="643" w:type="dxa"/>
          </w:tcPr>
          <w:p w14:paraId="32207AA2" w14:textId="65C52B62" w:rsidR="00DD20DE" w:rsidRDefault="00104827" w:rsidP="00C26FFB">
            <w:pPr>
              <w:jc w:val="center"/>
            </w:pPr>
            <w:r>
              <w:t>172</w:t>
            </w:r>
          </w:p>
        </w:tc>
        <w:tc>
          <w:tcPr>
            <w:tcW w:w="508" w:type="dxa"/>
          </w:tcPr>
          <w:p w14:paraId="230D74F1" w14:textId="581E3840" w:rsidR="00DD20DE" w:rsidRDefault="00104827" w:rsidP="00C26FFB">
            <w:pPr>
              <w:jc w:val="center"/>
            </w:pPr>
            <w:r>
              <w:t>0</w:t>
            </w:r>
          </w:p>
        </w:tc>
        <w:tc>
          <w:tcPr>
            <w:tcW w:w="529" w:type="dxa"/>
          </w:tcPr>
          <w:p w14:paraId="564BFE18" w14:textId="1A60CD70" w:rsidR="00DD20DE" w:rsidRDefault="00104827" w:rsidP="00C26FFB">
            <w:pPr>
              <w:jc w:val="center"/>
            </w:pPr>
            <w:r>
              <w:t>2</w:t>
            </w:r>
          </w:p>
        </w:tc>
        <w:tc>
          <w:tcPr>
            <w:tcW w:w="508" w:type="dxa"/>
          </w:tcPr>
          <w:p w14:paraId="3C5FAF91" w14:textId="0EB60188" w:rsidR="00DD20DE" w:rsidRDefault="00104827" w:rsidP="00C26FFB">
            <w:pPr>
              <w:jc w:val="center"/>
            </w:pPr>
            <w:r>
              <w:t>0</w:t>
            </w:r>
          </w:p>
        </w:tc>
        <w:tc>
          <w:tcPr>
            <w:tcW w:w="534" w:type="dxa"/>
          </w:tcPr>
          <w:p w14:paraId="6C07ECD5" w14:textId="77656896" w:rsidR="00DD20DE" w:rsidRDefault="00104827" w:rsidP="00C26FFB">
            <w:pPr>
              <w:jc w:val="center"/>
            </w:pPr>
            <w:r>
              <w:t>0</w:t>
            </w:r>
          </w:p>
        </w:tc>
        <w:tc>
          <w:tcPr>
            <w:tcW w:w="506" w:type="dxa"/>
          </w:tcPr>
          <w:p w14:paraId="3DDF2724" w14:textId="086A4CD0" w:rsidR="00DD20DE" w:rsidRDefault="00104827" w:rsidP="00C26FFB">
            <w:pPr>
              <w:jc w:val="center"/>
            </w:pPr>
            <w:r>
              <w:t>0</w:t>
            </w:r>
          </w:p>
        </w:tc>
      </w:tr>
      <w:tr w:rsidR="00DD20DE" w14:paraId="37C5B1A5" w14:textId="77777777" w:rsidTr="002370CC">
        <w:tc>
          <w:tcPr>
            <w:tcW w:w="504" w:type="dxa"/>
            <w:vMerge/>
          </w:tcPr>
          <w:p w14:paraId="3CA99D3D" w14:textId="77777777" w:rsidR="00DD20DE" w:rsidRDefault="00DD20DE" w:rsidP="00C26FFB"/>
        </w:tc>
        <w:tc>
          <w:tcPr>
            <w:tcW w:w="1123" w:type="dxa"/>
          </w:tcPr>
          <w:p w14:paraId="13B6902B" w14:textId="3086C112" w:rsidR="00DD20DE" w:rsidRDefault="00DD20DE" w:rsidP="00C26FFB">
            <w:r>
              <w:t>Medical</w:t>
            </w:r>
          </w:p>
        </w:tc>
        <w:tc>
          <w:tcPr>
            <w:tcW w:w="650" w:type="dxa"/>
          </w:tcPr>
          <w:p w14:paraId="5DC5789E" w14:textId="71118706" w:rsidR="00DD20DE" w:rsidRDefault="00104827" w:rsidP="00C26FFB">
            <w:pPr>
              <w:jc w:val="center"/>
            </w:pPr>
            <w:r>
              <w:t>6</w:t>
            </w:r>
          </w:p>
        </w:tc>
        <w:tc>
          <w:tcPr>
            <w:tcW w:w="510" w:type="dxa"/>
          </w:tcPr>
          <w:p w14:paraId="7BB12BAC" w14:textId="4875EB9D" w:rsidR="00DD20DE" w:rsidRDefault="00104827" w:rsidP="00C26FFB">
            <w:pPr>
              <w:jc w:val="center"/>
            </w:pPr>
            <w:r>
              <w:t>0</w:t>
            </w:r>
          </w:p>
        </w:tc>
        <w:tc>
          <w:tcPr>
            <w:tcW w:w="545" w:type="dxa"/>
          </w:tcPr>
          <w:p w14:paraId="56E5635D" w14:textId="1E10D065" w:rsidR="00DD20DE" w:rsidRPr="002A29C0" w:rsidRDefault="002A29C0" w:rsidP="00C26FFB">
            <w:pPr>
              <w:jc w:val="center"/>
              <w:rPr>
                <w:b/>
              </w:rPr>
            </w:pPr>
            <w:r w:rsidRPr="002A29C0">
              <w:rPr>
                <w:b/>
              </w:rPr>
              <w:t>0</w:t>
            </w:r>
          </w:p>
        </w:tc>
        <w:tc>
          <w:tcPr>
            <w:tcW w:w="643" w:type="dxa"/>
          </w:tcPr>
          <w:p w14:paraId="3921C69F" w14:textId="6EDCB861" w:rsidR="00DD20DE" w:rsidRDefault="00104827" w:rsidP="00C26FFB">
            <w:pPr>
              <w:jc w:val="center"/>
            </w:pPr>
            <w:r>
              <w:t>29</w:t>
            </w:r>
          </w:p>
        </w:tc>
        <w:tc>
          <w:tcPr>
            <w:tcW w:w="508" w:type="dxa"/>
          </w:tcPr>
          <w:p w14:paraId="5FCD8173" w14:textId="249A52FB" w:rsidR="00DD20DE" w:rsidRDefault="00104827" w:rsidP="00C26FFB">
            <w:pPr>
              <w:jc w:val="center"/>
            </w:pPr>
            <w:r>
              <w:t>0</w:t>
            </w:r>
          </w:p>
        </w:tc>
        <w:tc>
          <w:tcPr>
            <w:tcW w:w="529" w:type="dxa"/>
          </w:tcPr>
          <w:p w14:paraId="69EC01C0" w14:textId="4F6E36D5" w:rsidR="00DD20DE" w:rsidRDefault="00104827" w:rsidP="00C26FFB">
            <w:pPr>
              <w:jc w:val="center"/>
            </w:pPr>
            <w:r>
              <w:t>1</w:t>
            </w:r>
          </w:p>
        </w:tc>
        <w:tc>
          <w:tcPr>
            <w:tcW w:w="508" w:type="dxa"/>
          </w:tcPr>
          <w:p w14:paraId="1E0C0EF3" w14:textId="523A6670" w:rsidR="00DD20DE" w:rsidRDefault="00104827" w:rsidP="00C26FFB">
            <w:pPr>
              <w:jc w:val="center"/>
            </w:pPr>
            <w:r>
              <w:t>0</w:t>
            </w:r>
          </w:p>
        </w:tc>
        <w:tc>
          <w:tcPr>
            <w:tcW w:w="534" w:type="dxa"/>
          </w:tcPr>
          <w:p w14:paraId="60640392" w14:textId="2578C775" w:rsidR="00DD20DE" w:rsidRDefault="00104827" w:rsidP="00C26FFB">
            <w:pPr>
              <w:jc w:val="center"/>
            </w:pPr>
            <w:r>
              <w:t>0</w:t>
            </w:r>
          </w:p>
        </w:tc>
        <w:tc>
          <w:tcPr>
            <w:tcW w:w="506" w:type="dxa"/>
          </w:tcPr>
          <w:p w14:paraId="4FA63ED8" w14:textId="25889525" w:rsidR="00DD20DE" w:rsidRDefault="00104827" w:rsidP="00C26FFB">
            <w:pPr>
              <w:jc w:val="center"/>
            </w:pPr>
            <w:r>
              <w:t>0</w:t>
            </w:r>
          </w:p>
        </w:tc>
      </w:tr>
      <w:tr w:rsidR="00DD20DE" w14:paraId="5EF63305" w14:textId="77777777" w:rsidTr="002370CC">
        <w:tc>
          <w:tcPr>
            <w:tcW w:w="504" w:type="dxa"/>
            <w:vMerge/>
          </w:tcPr>
          <w:p w14:paraId="34E724BF" w14:textId="77777777" w:rsidR="00DD20DE" w:rsidRDefault="00DD20DE" w:rsidP="00C26FFB"/>
        </w:tc>
        <w:tc>
          <w:tcPr>
            <w:tcW w:w="1123" w:type="dxa"/>
          </w:tcPr>
          <w:p w14:paraId="590C6461" w14:textId="520214DC" w:rsidR="00DD20DE" w:rsidRDefault="00DD20DE" w:rsidP="00C26FFB">
            <w:r>
              <w:t>Life</w:t>
            </w:r>
          </w:p>
        </w:tc>
        <w:tc>
          <w:tcPr>
            <w:tcW w:w="650" w:type="dxa"/>
          </w:tcPr>
          <w:p w14:paraId="4B73B8E0" w14:textId="03CE646B" w:rsidR="00DD20DE" w:rsidRDefault="00104827" w:rsidP="00C26FFB">
            <w:pPr>
              <w:jc w:val="center"/>
            </w:pPr>
            <w:r>
              <w:t>25</w:t>
            </w:r>
          </w:p>
        </w:tc>
        <w:tc>
          <w:tcPr>
            <w:tcW w:w="510" w:type="dxa"/>
          </w:tcPr>
          <w:p w14:paraId="318848D6" w14:textId="1FEF0449" w:rsidR="00DD20DE" w:rsidRDefault="00104827" w:rsidP="00C26FFB">
            <w:pPr>
              <w:jc w:val="center"/>
            </w:pPr>
            <w:r>
              <w:t>4</w:t>
            </w:r>
          </w:p>
        </w:tc>
        <w:tc>
          <w:tcPr>
            <w:tcW w:w="545" w:type="dxa"/>
          </w:tcPr>
          <w:p w14:paraId="545EFCF4" w14:textId="2F842CD4" w:rsidR="00DD20DE" w:rsidRDefault="00104827" w:rsidP="00C26FFB">
            <w:pPr>
              <w:jc w:val="center"/>
            </w:pPr>
            <w:r>
              <w:t>0</w:t>
            </w:r>
          </w:p>
        </w:tc>
        <w:tc>
          <w:tcPr>
            <w:tcW w:w="643" w:type="dxa"/>
          </w:tcPr>
          <w:p w14:paraId="5B1AF3DB" w14:textId="06177D53" w:rsidR="00DD20DE" w:rsidRPr="002A29C0" w:rsidRDefault="002A29C0" w:rsidP="00C26FFB">
            <w:pPr>
              <w:jc w:val="center"/>
              <w:rPr>
                <w:b/>
              </w:rPr>
            </w:pPr>
            <w:r w:rsidRPr="002A29C0">
              <w:rPr>
                <w:b/>
              </w:rPr>
              <w:t>632</w:t>
            </w:r>
          </w:p>
        </w:tc>
        <w:tc>
          <w:tcPr>
            <w:tcW w:w="508" w:type="dxa"/>
          </w:tcPr>
          <w:p w14:paraId="340A02E2" w14:textId="7CB87F5A" w:rsidR="00DD20DE" w:rsidRDefault="00104827" w:rsidP="00C26FFB">
            <w:pPr>
              <w:jc w:val="center"/>
            </w:pPr>
            <w:r>
              <w:t>0</w:t>
            </w:r>
          </w:p>
        </w:tc>
        <w:tc>
          <w:tcPr>
            <w:tcW w:w="529" w:type="dxa"/>
          </w:tcPr>
          <w:p w14:paraId="7F1D6845" w14:textId="4CFAA4B1" w:rsidR="00DD20DE" w:rsidRDefault="00104827" w:rsidP="00C26FFB">
            <w:pPr>
              <w:jc w:val="center"/>
            </w:pPr>
            <w:r>
              <w:t>5</w:t>
            </w:r>
          </w:p>
        </w:tc>
        <w:tc>
          <w:tcPr>
            <w:tcW w:w="508" w:type="dxa"/>
          </w:tcPr>
          <w:p w14:paraId="26362CE8" w14:textId="468D0406" w:rsidR="00DD20DE" w:rsidRDefault="00104827" w:rsidP="00C26FFB">
            <w:pPr>
              <w:jc w:val="center"/>
            </w:pPr>
            <w:r>
              <w:t>0</w:t>
            </w:r>
          </w:p>
        </w:tc>
        <w:tc>
          <w:tcPr>
            <w:tcW w:w="534" w:type="dxa"/>
          </w:tcPr>
          <w:p w14:paraId="61C083EA" w14:textId="2AE03F56" w:rsidR="00DD20DE" w:rsidRDefault="00104827" w:rsidP="00C26FFB">
            <w:pPr>
              <w:jc w:val="center"/>
            </w:pPr>
            <w:r>
              <w:t>0</w:t>
            </w:r>
          </w:p>
        </w:tc>
        <w:tc>
          <w:tcPr>
            <w:tcW w:w="506" w:type="dxa"/>
          </w:tcPr>
          <w:p w14:paraId="07659448" w14:textId="77EA81F5" w:rsidR="00DD20DE" w:rsidRDefault="00104827" w:rsidP="00C26FFB">
            <w:pPr>
              <w:jc w:val="center"/>
            </w:pPr>
            <w:r>
              <w:t>0</w:t>
            </w:r>
          </w:p>
        </w:tc>
      </w:tr>
      <w:tr w:rsidR="00DD20DE" w14:paraId="21C695AC" w14:textId="77777777" w:rsidTr="002370CC">
        <w:tc>
          <w:tcPr>
            <w:tcW w:w="504" w:type="dxa"/>
            <w:vMerge/>
          </w:tcPr>
          <w:p w14:paraId="2CD5541D" w14:textId="77777777" w:rsidR="00DD20DE" w:rsidRDefault="00DD20DE" w:rsidP="00C26FFB"/>
        </w:tc>
        <w:tc>
          <w:tcPr>
            <w:tcW w:w="1123" w:type="dxa"/>
          </w:tcPr>
          <w:p w14:paraId="6B6BE722" w14:textId="227991A6" w:rsidR="00DD20DE" w:rsidRDefault="00DD20DE" w:rsidP="00C26FFB">
            <w:r>
              <w:t>Arts</w:t>
            </w:r>
          </w:p>
        </w:tc>
        <w:tc>
          <w:tcPr>
            <w:tcW w:w="650" w:type="dxa"/>
          </w:tcPr>
          <w:p w14:paraId="258F01FB" w14:textId="7A888B49" w:rsidR="00DD20DE" w:rsidRDefault="00104827" w:rsidP="00C26FFB">
            <w:pPr>
              <w:jc w:val="center"/>
            </w:pPr>
            <w:r>
              <w:t>2</w:t>
            </w:r>
          </w:p>
        </w:tc>
        <w:tc>
          <w:tcPr>
            <w:tcW w:w="510" w:type="dxa"/>
          </w:tcPr>
          <w:p w14:paraId="7A4BD31F" w14:textId="63547650" w:rsidR="00DD20DE" w:rsidRDefault="00104827" w:rsidP="00C26FFB">
            <w:pPr>
              <w:jc w:val="center"/>
            </w:pPr>
            <w:r>
              <w:t>2</w:t>
            </w:r>
          </w:p>
        </w:tc>
        <w:tc>
          <w:tcPr>
            <w:tcW w:w="545" w:type="dxa"/>
          </w:tcPr>
          <w:p w14:paraId="49EF3D67" w14:textId="3A4BD293" w:rsidR="00DD20DE" w:rsidRDefault="00104827" w:rsidP="00C26FFB">
            <w:pPr>
              <w:jc w:val="center"/>
            </w:pPr>
            <w:r>
              <w:t>0</w:t>
            </w:r>
          </w:p>
        </w:tc>
        <w:tc>
          <w:tcPr>
            <w:tcW w:w="643" w:type="dxa"/>
          </w:tcPr>
          <w:p w14:paraId="7A137D0B" w14:textId="09DA2061" w:rsidR="00DD20DE" w:rsidRDefault="00104827" w:rsidP="00C26FFB">
            <w:pPr>
              <w:jc w:val="center"/>
            </w:pPr>
            <w:r>
              <w:t>160</w:t>
            </w:r>
          </w:p>
        </w:tc>
        <w:tc>
          <w:tcPr>
            <w:tcW w:w="508" w:type="dxa"/>
          </w:tcPr>
          <w:p w14:paraId="58B10D06" w14:textId="4E2F8955" w:rsidR="00DD20DE" w:rsidRPr="002734C2" w:rsidRDefault="002A29C0" w:rsidP="00C26FFB">
            <w:pPr>
              <w:jc w:val="center"/>
              <w:rPr>
                <w:b/>
              </w:rPr>
            </w:pPr>
            <w:r>
              <w:rPr>
                <w:b/>
              </w:rPr>
              <w:t>0</w:t>
            </w:r>
          </w:p>
        </w:tc>
        <w:tc>
          <w:tcPr>
            <w:tcW w:w="529" w:type="dxa"/>
          </w:tcPr>
          <w:p w14:paraId="1B4D8D1A" w14:textId="1018EDF3" w:rsidR="00DD20DE" w:rsidRDefault="00104827" w:rsidP="00C26FFB">
            <w:pPr>
              <w:jc w:val="center"/>
            </w:pPr>
            <w:r>
              <w:t>0</w:t>
            </w:r>
          </w:p>
        </w:tc>
        <w:tc>
          <w:tcPr>
            <w:tcW w:w="508" w:type="dxa"/>
          </w:tcPr>
          <w:p w14:paraId="092AE3D5" w14:textId="276D4C69" w:rsidR="00DD20DE" w:rsidRDefault="00104827" w:rsidP="00C26FFB">
            <w:pPr>
              <w:jc w:val="center"/>
            </w:pPr>
            <w:r>
              <w:t>0</w:t>
            </w:r>
          </w:p>
        </w:tc>
        <w:tc>
          <w:tcPr>
            <w:tcW w:w="534" w:type="dxa"/>
          </w:tcPr>
          <w:p w14:paraId="4D731D7F" w14:textId="27191669" w:rsidR="00DD20DE" w:rsidRDefault="00104827" w:rsidP="00C26FFB">
            <w:pPr>
              <w:jc w:val="center"/>
            </w:pPr>
            <w:r>
              <w:t>0</w:t>
            </w:r>
          </w:p>
        </w:tc>
        <w:tc>
          <w:tcPr>
            <w:tcW w:w="506" w:type="dxa"/>
          </w:tcPr>
          <w:p w14:paraId="543F770A" w14:textId="087D91D0" w:rsidR="00DD20DE" w:rsidRDefault="00104827" w:rsidP="00C26FFB">
            <w:pPr>
              <w:jc w:val="center"/>
            </w:pPr>
            <w:r>
              <w:t>0</w:t>
            </w:r>
          </w:p>
        </w:tc>
      </w:tr>
      <w:tr w:rsidR="00DD20DE" w14:paraId="1101D51A" w14:textId="77777777" w:rsidTr="002370CC">
        <w:tc>
          <w:tcPr>
            <w:tcW w:w="504" w:type="dxa"/>
            <w:vMerge/>
          </w:tcPr>
          <w:p w14:paraId="5A46C9B2" w14:textId="77777777" w:rsidR="00DD20DE" w:rsidRDefault="00DD20DE" w:rsidP="00C26FFB"/>
        </w:tc>
        <w:tc>
          <w:tcPr>
            <w:tcW w:w="1123" w:type="dxa"/>
          </w:tcPr>
          <w:p w14:paraId="55DE0664" w14:textId="0F08A8F7" w:rsidR="00DD20DE" w:rsidRDefault="00DD20DE" w:rsidP="00C26FFB">
            <w:r>
              <w:t>Public</w:t>
            </w:r>
          </w:p>
        </w:tc>
        <w:tc>
          <w:tcPr>
            <w:tcW w:w="650" w:type="dxa"/>
          </w:tcPr>
          <w:p w14:paraId="41A7FC3A" w14:textId="544F9FF8" w:rsidR="00DD20DE" w:rsidRDefault="00104827" w:rsidP="00C26FFB">
            <w:pPr>
              <w:jc w:val="center"/>
            </w:pPr>
            <w:r>
              <w:t>46</w:t>
            </w:r>
          </w:p>
        </w:tc>
        <w:tc>
          <w:tcPr>
            <w:tcW w:w="510" w:type="dxa"/>
          </w:tcPr>
          <w:p w14:paraId="64840500" w14:textId="0DB8CAE8" w:rsidR="00DD20DE" w:rsidRDefault="00104827" w:rsidP="00C26FFB">
            <w:pPr>
              <w:jc w:val="center"/>
            </w:pPr>
            <w:r>
              <w:t>2</w:t>
            </w:r>
          </w:p>
        </w:tc>
        <w:tc>
          <w:tcPr>
            <w:tcW w:w="545" w:type="dxa"/>
          </w:tcPr>
          <w:p w14:paraId="37C0B93A" w14:textId="054CE9A5" w:rsidR="00DD20DE" w:rsidRDefault="00104827" w:rsidP="00C26FFB">
            <w:pPr>
              <w:jc w:val="center"/>
            </w:pPr>
            <w:r>
              <w:t>0</w:t>
            </w:r>
          </w:p>
        </w:tc>
        <w:tc>
          <w:tcPr>
            <w:tcW w:w="643" w:type="dxa"/>
          </w:tcPr>
          <w:p w14:paraId="778EB2F2" w14:textId="72AC1DBB" w:rsidR="00DD20DE" w:rsidRDefault="00104827" w:rsidP="00C26FFB">
            <w:pPr>
              <w:jc w:val="center"/>
            </w:pPr>
            <w:r>
              <w:t>56</w:t>
            </w:r>
          </w:p>
        </w:tc>
        <w:tc>
          <w:tcPr>
            <w:tcW w:w="508" w:type="dxa"/>
          </w:tcPr>
          <w:p w14:paraId="3873D5B1" w14:textId="4B875D23" w:rsidR="00DD20DE" w:rsidRPr="00FC48E4" w:rsidRDefault="00FC48E4" w:rsidP="00C26FFB">
            <w:pPr>
              <w:jc w:val="center"/>
            </w:pPr>
            <w:r>
              <w:t>0</w:t>
            </w:r>
          </w:p>
        </w:tc>
        <w:tc>
          <w:tcPr>
            <w:tcW w:w="529" w:type="dxa"/>
          </w:tcPr>
          <w:p w14:paraId="4ED9B0CE" w14:textId="10B453DB" w:rsidR="00DD20DE" w:rsidRPr="002A29C0" w:rsidRDefault="002A29C0" w:rsidP="00C26FFB">
            <w:pPr>
              <w:jc w:val="center"/>
              <w:rPr>
                <w:b/>
              </w:rPr>
            </w:pPr>
            <w:r w:rsidRPr="002A29C0">
              <w:rPr>
                <w:b/>
              </w:rPr>
              <w:t>19</w:t>
            </w:r>
          </w:p>
        </w:tc>
        <w:tc>
          <w:tcPr>
            <w:tcW w:w="508" w:type="dxa"/>
          </w:tcPr>
          <w:p w14:paraId="1060AFF2" w14:textId="230CF364" w:rsidR="00DD20DE" w:rsidRDefault="00FC48E4" w:rsidP="00C26FFB">
            <w:pPr>
              <w:jc w:val="center"/>
            </w:pPr>
            <w:r>
              <w:t>0</w:t>
            </w:r>
          </w:p>
        </w:tc>
        <w:tc>
          <w:tcPr>
            <w:tcW w:w="534" w:type="dxa"/>
          </w:tcPr>
          <w:p w14:paraId="39CCC9DD" w14:textId="42E1F77A" w:rsidR="00DD20DE" w:rsidRDefault="00FC48E4" w:rsidP="00C26FFB">
            <w:pPr>
              <w:jc w:val="center"/>
            </w:pPr>
            <w:r>
              <w:t>0</w:t>
            </w:r>
          </w:p>
        </w:tc>
        <w:tc>
          <w:tcPr>
            <w:tcW w:w="506" w:type="dxa"/>
          </w:tcPr>
          <w:p w14:paraId="684A99F9" w14:textId="71DFED57" w:rsidR="00DD20DE" w:rsidRDefault="00FC48E4" w:rsidP="00C26FFB">
            <w:pPr>
              <w:jc w:val="center"/>
            </w:pPr>
            <w:r>
              <w:t>0</w:t>
            </w:r>
          </w:p>
        </w:tc>
      </w:tr>
      <w:tr w:rsidR="00DD20DE" w14:paraId="6E27B18A" w14:textId="77777777" w:rsidTr="002370CC">
        <w:tc>
          <w:tcPr>
            <w:tcW w:w="504" w:type="dxa"/>
            <w:vMerge/>
          </w:tcPr>
          <w:p w14:paraId="7297B72D" w14:textId="77777777" w:rsidR="00DD20DE" w:rsidRDefault="00DD20DE" w:rsidP="00C26FFB"/>
        </w:tc>
        <w:tc>
          <w:tcPr>
            <w:tcW w:w="1123" w:type="dxa"/>
          </w:tcPr>
          <w:p w14:paraId="0A2D39BB" w14:textId="68B493D1" w:rsidR="00DD20DE" w:rsidRDefault="00DD20DE" w:rsidP="00C26FFB">
            <w:r>
              <w:t>Law</w:t>
            </w:r>
          </w:p>
        </w:tc>
        <w:tc>
          <w:tcPr>
            <w:tcW w:w="650" w:type="dxa"/>
          </w:tcPr>
          <w:p w14:paraId="040C8318" w14:textId="36A123A2" w:rsidR="00DD20DE" w:rsidRDefault="00FC48E4" w:rsidP="00C26FFB">
            <w:pPr>
              <w:jc w:val="center"/>
            </w:pPr>
            <w:r>
              <w:t>8</w:t>
            </w:r>
          </w:p>
        </w:tc>
        <w:tc>
          <w:tcPr>
            <w:tcW w:w="510" w:type="dxa"/>
          </w:tcPr>
          <w:p w14:paraId="6F0DE01F" w14:textId="5EE0CF99" w:rsidR="00DD20DE" w:rsidRDefault="00FC48E4" w:rsidP="00C26FFB">
            <w:pPr>
              <w:jc w:val="center"/>
            </w:pPr>
            <w:r>
              <w:t>0</w:t>
            </w:r>
          </w:p>
        </w:tc>
        <w:tc>
          <w:tcPr>
            <w:tcW w:w="545" w:type="dxa"/>
          </w:tcPr>
          <w:p w14:paraId="025BEC24" w14:textId="718900F0" w:rsidR="00DD20DE" w:rsidRDefault="00FC48E4" w:rsidP="00C26FFB">
            <w:pPr>
              <w:jc w:val="center"/>
            </w:pPr>
            <w:r>
              <w:t>0</w:t>
            </w:r>
          </w:p>
        </w:tc>
        <w:tc>
          <w:tcPr>
            <w:tcW w:w="643" w:type="dxa"/>
          </w:tcPr>
          <w:p w14:paraId="1B7EE3B1" w14:textId="2FF5E7A8" w:rsidR="00DD20DE" w:rsidRDefault="00FC48E4" w:rsidP="00C26FFB">
            <w:pPr>
              <w:jc w:val="center"/>
            </w:pPr>
            <w:r>
              <w:t>31</w:t>
            </w:r>
          </w:p>
        </w:tc>
        <w:tc>
          <w:tcPr>
            <w:tcW w:w="508" w:type="dxa"/>
          </w:tcPr>
          <w:p w14:paraId="6DF1C322" w14:textId="07C4E43D" w:rsidR="00DD20DE" w:rsidRDefault="00FC48E4" w:rsidP="00C26FFB">
            <w:pPr>
              <w:jc w:val="center"/>
            </w:pPr>
            <w:r>
              <w:t>0</w:t>
            </w:r>
          </w:p>
        </w:tc>
        <w:tc>
          <w:tcPr>
            <w:tcW w:w="529" w:type="dxa"/>
          </w:tcPr>
          <w:p w14:paraId="6ED7EB48" w14:textId="2774A139" w:rsidR="00DD20DE" w:rsidRPr="00FC48E4" w:rsidRDefault="00FC48E4" w:rsidP="00C26FFB">
            <w:pPr>
              <w:jc w:val="center"/>
            </w:pPr>
            <w:r w:rsidRPr="00FC48E4">
              <w:t>0</w:t>
            </w:r>
          </w:p>
        </w:tc>
        <w:tc>
          <w:tcPr>
            <w:tcW w:w="508" w:type="dxa"/>
          </w:tcPr>
          <w:p w14:paraId="6C6A13C7" w14:textId="7101A118" w:rsidR="00DD20DE" w:rsidRPr="002A29C0" w:rsidRDefault="002A29C0" w:rsidP="00C26FFB">
            <w:pPr>
              <w:jc w:val="center"/>
              <w:rPr>
                <w:b/>
              </w:rPr>
            </w:pPr>
            <w:r w:rsidRPr="002A29C0">
              <w:rPr>
                <w:b/>
              </w:rPr>
              <w:t>0</w:t>
            </w:r>
          </w:p>
        </w:tc>
        <w:tc>
          <w:tcPr>
            <w:tcW w:w="534" w:type="dxa"/>
          </w:tcPr>
          <w:p w14:paraId="534E2E21" w14:textId="4059CFDD" w:rsidR="00DD20DE" w:rsidRDefault="00FC48E4" w:rsidP="00C26FFB">
            <w:pPr>
              <w:jc w:val="center"/>
            </w:pPr>
            <w:r>
              <w:t>0</w:t>
            </w:r>
          </w:p>
        </w:tc>
        <w:tc>
          <w:tcPr>
            <w:tcW w:w="506" w:type="dxa"/>
          </w:tcPr>
          <w:p w14:paraId="3C85A56A" w14:textId="5088280D" w:rsidR="00DD20DE" w:rsidRDefault="00FC48E4" w:rsidP="00C26FFB">
            <w:pPr>
              <w:jc w:val="center"/>
            </w:pPr>
            <w:r>
              <w:t>0</w:t>
            </w:r>
          </w:p>
        </w:tc>
      </w:tr>
      <w:tr w:rsidR="00DD20DE" w14:paraId="78504EEE" w14:textId="77777777" w:rsidTr="002370CC">
        <w:tc>
          <w:tcPr>
            <w:tcW w:w="504" w:type="dxa"/>
            <w:vMerge/>
          </w:tcPr>
          <w:p w14:paraId="641A83A0" w14:textId="77777777" w:rsidR="00DD20DE" w:rsidRDefault="00DD20DE" w:rsidP="00C26FFB"/>
        </w:tc>
        <w:tc>
          <w:tcPr>
            <w:tcW w:w="1123" w:type="dxa"/>
          </w:tcPr>
          <w:p w14:paraId="4FC486C7" w14:textId="415B3C06" w:rsidR="00DD20DE" w:rsidRDefault="00DD20DE" w:rsidP="00C26FFB">
            <w:proofErr w:type="spellStart"/>
            <w:r>
              <w:t>Beliefs</w:t>
            </w:r>
            <w:proofErr w:type="spellEnd"/>
          </w:p>
        </w:tc>
        <w:tc>
          <w:tcPr>
            <w:tcW w:w="650" w:type="dxa"/>
          </w:tcPr>
          <w:p w14:paraId="4173716F" w14:textId="3C2E137B" w:rsidR="00DD20DE" w:rsidRDefault="00FC48E4" w:rsidP="00C26FFB">
            <w:pPr>
              <w:jc w:val="center"/>
            </w:pPr>
            <w:r>
              <w:t>0</w:t>
            </w:r>
          </w:p>
        </w:tc>
        <w:tc>
          <w:tcPr>
            <w:tcW w:w="510" w:type="dxa"/>
          </w:tcPr>
          <w:p w14:paraId="04D393CF" w14:textId="4EAE3AE9" w:rsidR="00DD20DE" w:rsidRDefault="00FC48E4" w:rsidP="00C26FFB">
            <w:pPr>
              <w:jc w:val="center"/>
            </w:pPr>
            <w:r>
              <w:t>0</w:t>
            </w:r>
          </w:p>
        </w:tc>
        <w:tc>
          <w:tcPr>
            <w:tcW w:w="545" w:type="dxa"/>
          </w:tcPr>
          <w:p w14:paraId="43DA0F91" w14:textId="0D16E5B3" w:rsidR="00DD20DE" w:rsidRDefault="00FC48E4" w:rsidP="00C26FFB">
            <w:pPr>
              <w:jc w:val="center"/>
            </w:pPr>
            <w:r>
              <w:t>0</w:t>
            </w:r>
          </w:p>
        </w:tc>
        <w:tc>
          <w:tcPr>
            <w:tcW w:w="643" w:type="dxa"/>
          </w:tcPr>
          <w:p w14:paraId="1F93FD54" w14:textId="4276AA77" w:rsidR="00DD20DE" w:rsidRDefault="00FC48E4" w:rsidP="00C26FFB">
            <w:pPr>
              <w:jc w:val="center"/>
            </w:pPr>
            <w:r>
              <w:t>0</w:t>
            </w:r>
          </w:p>
        </w:tc>
        <w:tc>
          <w:tcPr>
            <w:tcW w:w="508" w:type="dxa"/>
          </w:tcPr>
          <w:p w14:paraId="0B6A3638" w14:textId="1275619A" w:rsidR="00DD20DE" w:rsidRDefault="00FC48E4" w:rsidP="00C26FFB">
            <w:pPr>
              <w:jc w:val="center"/>
            </w:pPr>
            <w:r>
              <w:t>59</w:t>
            </w:r>
          </w:p>
        </w:tc>
        <w:tc>
          <w:tcPr>
            <w:tcW w:w="529" w:type="dxa"/>
          </w:tcPr>
          <w:p w14:paraId="04AEA663" w14:textId="5D767809" w:rsidR="00DD20DE" w:rsidRDefault="00FC48E4" w:rsidP="00C26FFB">
            <w:pPr>
              <w:jc w:val="center"/>
            </w:pPr>
            <w:r>
              <w:t>0</w:t>
            </w:r>
          </w:p>
        </w:tc>
        <w:tc>
          <w:tcPr>
            <w:tcW w:w="508" w:type="dxa"/>
          </w:tcPr>
          <w:p w14:paraId="3B31E59A" w14:textId="24E7E530" w:rsidR="00DD20DE" w:rsidRPr="00FC48E4" w:rsidRDefault="00FC48E4" w:rsidP="00C26FFB">
            <w:pPr>
              <w:jc w:val="center"/>
            </w:pPr>
            <w:r w:rsidRPr="00FC48E4">
              <w:t>0</w:t>
            </w:r>
          </w:p>
        </w:tc>
        <w:tc>
          <w:tcPr>
            <w:tcW w:w="534" w:type="dxa"/>
          </w:tcPr>
          <w:p w14:paraId="078ABD2A" w14:textId="668DF9D2" w:rsidR="00DD20DE" w:rsidRPr="002A29C0" w:rsidRDefault="002A29C0" w:rsidP="00C26FFB">
            <w:pPr>
              <w:jc w:val="center"/>
              <w:rPr>
                <w:b/>
              </w:rPr>
            </w:pPr>
            <w:r w:rsidRPr="002A29C0">
              <w:rPr>
                <w:b/>
              </w:rPr>
              <w:t>0</w:t>
            </w:r>
          </w:p>
        </w:tc>
        <w:tc>
          <w:tcPr>
            <w:tcW w:w="506" w:type="dxa"/>
          </w:tcPr>
          <w:p w14:paraId="04422349" w14:textId="6F5015D6" w:rsidR="00DD20DE" w:rsidRDefault="00FC48E4" w:rsidP="00C26FFB">
            <w:pPr>
              <w:jc w:val="center"/>
            </w:pPr>
            <w:r>
              <w:t>0</w:t>
            </w:r>
          </w:p>
        </w:tc>
      </w:tr>
      <w:tr w:rsidR="00DD20DE" w14:paraId="5E40C97E" w14:textId="77777777" w:rsidTr="002370CC">
        <w:tc>
          <w:tcPr>
            <w:tcW w:w="504" w:type="dxa"/>
            <w:vMerge/>
          </w:tcPr>
          <w:p w14:paraId="59F8DA0B" w14:textId="77777777" w:rsidR="00DD20DE" w:rsidRDefault="00DD20DE" w:rsidP="00C26FFB"/>
        </w:tc>
        <w:tc>
          <w:tcPr>
            <w:tcW w:w="1123" w:type="dxa"/>
          </w:tcPr>
          <w:p w14:paraId="2512A9C5" w14:textId="771E502F" w:rsidR="00DD20DE" w:rsidRDefault="00DD20DE" w:rsidP="00C26FFB">
            <w:proofErr w:type="spellStart"/>
            <w:r>
              <w:t>Hist</w:t>
            </w:r>
            <w:r w:rsidR="00F07F7E">
              <w:t>ory</w:t>
            </w:r>
            <w:proofErr w:type="spellEnd"/>
          </w:p>
        </w:tc>
        <w:tc>
          <w:tcPr>
            <w:tcW w:w="650" w:type="dxa"/>
          </w:tcPr>
          <w:p w14:paraId="5807A9CE" w14:textId="6E62A3CE" w:rsidR="00DD20DE" w:rsidRDefault="00FC48E4" w:rsidP="00C26FFB">
            <w:pPr>
              <w:jc w:val="center"/>
            </w:pPr>
            <w:r>
              <w:t>4</w:t>
            </w:r>
          </w:p>
        </w:tc>
        <w:tc>
          <w:tcPr>
            <w:tcW w:w="510" w:type="dxa"/>
          </w:tcPr>
          <w:p w14:paraId="390A295D" w14:textId="593319C9" w:rsidR="00DD20DE" w:rsidRDefault="00FC48E4" w:rsidP="00C26FFB">
            <w:pPr>
              <w:jc w:val="center"/>
            </w:pPr>
            <w:r>
              <w:t>0</w:t>
            </w:r>
          </w:p>
        </w:tc>
        <w:tc>
          <w:tcPr>
            <w:tcW w:w="545" w:type="dxa"/>
          </w:tcPr>
          <w:p w14:paraId="55E1B358" w14:textId="187108EB" w:rsidR="00DD20DE" w:rsidRDefault="00FC48E4" w:rsidP="00C26FFB">
            <w:pPr>
              <w:jc w:val="center"/>
            </w:pPr>
            <w:r>
              <w:t>0</w:t>
            </w:r>
          </w:p>
        </w:tc>
        <w:tc>
          <w:tcPr>
            <w:tcW w:w="643" w:type="dxa"/>
          </w:tcPr>
          <w:p w14:paraId="4EAA19A6" w14:textId="436FCB21" w:rsidR="00DD20DE" w:rsidRDefault="00FC48E4" w:rsidP="00C26FFB">
            <w:pPr>
              <w:jc w:val="center"/>
            </w:pPr>
            <w:r>
              <w:t>50</w:t>
            </w:r>
          </w:p>
        </w:tc>
        <w:tc>
          <w:tcPr>
            <w:tcW w:w="508" w:type="dxa"/>
          </w:tcPr>
          <w:p w14:paraId="6EA6D79C" w14:textId="32D08DD3" w:rsidR="00DD20DE" w:rsidRDefault="00FC48E4" w:rsidP="00C26FFB">
            <w:pPr>
              <w:jc w:val="center"/>
            </w:pPr>
            <w:r>
              <w:t>0</w:t>
            </w:r>
          </w:p>
        </w:tc>
        <w:tc>
          <w:tcPr>
            <w:tcW w:w="529" w:type="dxa"/>
          </w:tcPr>
          <w:p w14:paraId="11AA6181" w14:textId="05DDB385" w:rsidR="00DD20DE" w:rsidRDefault="00FC48E4" w:rsidP="00C26FFB">
            <w:pPr>
              <w:jc w:val="center"/>
            </w:pPr>
            <w:r>
              <w:t>0</w:t>
            </w:r>
          </w:p>
        </w:tc>
        <w:tc>
          <w:tcPr>
            <w:tcW w:w="508" w:type="dxa"/>
          </w:tcPr>
          <w:p w14:paraId="506B3FA5" w14:textId="253C9CF5" w:rsidR="00DD20DE" w:rsidRDefault="00FC48E4" w:rsidP="00C26FFB">
            <w:pPr>
              <w:jc w:val="center"/>
            </w:pPr>
            <w:r>
              <w:t>0</w:t>
            </w:r>
          </w:p>
        </w:tc>
        <w:tc>
          <w:tcPr>
            <w:tcW w:w="534" w:type="dxa"/>
          </w:tcPr>
          <w:p w14:paraId="1DF8B775" w14:textId="215E19DB" w:rsidR="00DD20DE" w:rsidRPr="00FC48E4" w:rsidRDefault="00FC48E4" w:rsidP="00C26FFB">
            <w:pPr>
              <w:jc w:val="center"/>
            </w:pPr>
            <w:r w:rsidRPr="00FC48E4">
              <w:t>0</w:t>
            </w:r>
          </w:p>
        </w:tc>
        <w:tc>
          <w:tcPr>
            <w:tcW w:w="506" w:type="dxa"/>
          </w:tcPr>
          <w:p w14:paraId="3D75761B" w14:textId="6FB5E0E7" w:rsidR="00DD20DE" w:rsidRPr="002734C2" w:rsidRDefault="002A29C0" w:rsidP="000C7791">
            <w:pPr>
              <w:keepNext/>
              <w:jc w:val="center"/>
              <w:rPr>
                <w:b/>
              </w:rPr>
            </w:pPr>
            <w:r>
              <w:rPr>
                <w:b/>
              </w:rPr>
              <w:t>0</w:t>
            </w:r>
          </w:p>
        </w:tc>
      </w:tr>
    </w:tbl>
    <w:p w14:paraId="34EA11B0" w14:textId="7A63BB35" w:rsidR="00EA48AF" w:rsidRDefault="000C7791" w:rsidP="000C7791">
      <w:pPr>
        <w:pStyle w:val="Caption"/>
      </w:pPr>
      <w:bookmarkStart w:id="123" w:name="_Ref325818569"/>
      <w:r>
        <w:t xml:space="preserve">Tabelle </w:t>
      </w:r>
      <w:fldSimple w:instr=" SEQ Tabelle \* ARABIC ">
        <w:r w:rsidR="00D410F1">
          <w:rPr>
            <w:noProof/>
          </w:rPr>
          <w:t>6</w:t>
        </w:r>
      </w:fldSimple>
      <w:bookmarkEnd w:id="123"/>
      <w:r>
        <w:t xml:space="preserve">: Konfusionsmatrix für </w:t>
      </w:r>
      <w:r w:rsidR="0042014F">
        <w:t xml:space="preserve">kombinierte </w:t>
      </w:r>
      <w:r>
        <w:t>DECOW- u</w:t>
      </w:r>
      <w:r w:rsidR="0042014F">
        <w:t xml:space="preserve">nd </w:t>
      </w:r>
      <w:proofErr w:type="spellStart"/>
      <w:r w:rsidR="0042014F">
        <w:t>DeReKo</w:t>
      </w:r>
      <w:proofErr w:type="spellEnd"/>
      <w:r w:rsidR="0042014F">
        <w:t>-Daten</w:t>
      </w:r>
    </w:p>
    <w:p w14:paraId="7BA04A26" w14:textId="409A4703" w:rsidR="002F3726" w:rsidRDefault="004561D3" w:rsidP="002F3726">
      <w:pPr>
        <w:pStyle w:val="Heading1"/>
      </w:pPr>
      <w:r>
        <w:t>Zusammenfassung und Ausblick</w:t>
      </w:r>
    </w:p>
    <w:p w14:paraId="79A32809" w14:textId="77777777" w:rsidR="004561D3" w:rsidRPr="004561D3" w:rsidRDefault="004561D3" w:rsidP="004561D3"/>
    <w:p w14:paraId="65837263" w14:textId="45262E63" w:rsidR="00B94B59" w:rsidRDefault="005604C8" w:rsidP="007E0AA3">
      <w:r>
        <w:t xml:space="preserve">Die Ergebnisse </w:t>
      </w:r>
      <w:r w:rsidR="00FA05EE">
        <w:t>zeigen deutlich, dass zwischen datengetriebe</w:t>
      </w:r>
      <w:r w:rsidR="00305ADD">
        <w:t xml:space="preserve">n aufgedeckten </w:t>
      </w:r>
      <w:proofErr w:type="spellStart"/>
      <w:r w:rsidR="00305ADD">
        <w:t>Topiks</w:t>
      </w:r>
      <w:proofErr w:type="spellEnd"/>
      <w:r w:rsidR="00305ADD">
        <w:t xml:space="preserve"> </w:t>
      </w:r>
      <w:r w:rsidR="00FA05EE">
        <w:t xml:space="preserve">und extern definierten </w:t>
      </w:r>
      <w:proofErr w:type="spellStart"/>
      <w:r w:rsidR="00FA05EE">
        <w:t>Topikd</w:t>
      </w:r>
      <w:r w:rsidR="00187509">
        <w:t>omänen</w:t>
      </w:r>
      <w:proofErr w:type="spellEnd"/>
      <w:r w:rsidR="00187509">
        <w:t xml:space="preserve"> eine Verbindung besteht. </w:t>
      </w:r>
      <w:r w:rsidR="00D45203">
        <w:t>Bei der Verteil</w:t>
      </w:r>
      <w:r w:rsidR="00D7720E">
        <w:t xml:space="preserve">ung solcher </w:t>
      </w:r>
      <w:proofErr w:type="spellStart"/>
      <w:r w:rsidR="00D7720E">
        <w:t>Topiks</w:t>
      </w:r>
      <w:proofErr w:type="spellEnd"/>
      <w:r w:rsidR="00D7720E">
        <w:t xml:space="preserve"> und </w:t>
      </w:r>
      <w:proofErr w:type="spellStart"/>
      <w:r w:rsidR="00D7720E">
        <w:t>Topikdomä</w:t>
      </w:r>
      <w:r w:rsidR="00D45203">
        <w:t>nen</w:t>
      </w:r>
      <w:proofErr w:type="spellEnd"/>
      <w:r w:rsidR="00D45203">
        <w:t xml:space="preserve"> bestehen ausgeprägte Unterschiede zwi</w:t>
      </w:r>
      <w:r w:rsidR="00D7720E">
        <w:t>schen Zeitungs- und Webkorpora</w:t>
      </w:r>
      <w:r w:rsidR="00A66845">
        <w:t xml:space="preserve">. Innerhalb beider Korpora </w:t>
      </w:r>
      <w:r w:rsidR="004C7BB0">
        <w:t>sind einige</w:t>
      </w:r>
      <w:r w:rsidR="00A66845">
        <w:t xml:space="preserve"> </w:t>
      </w:r>
      <w:proofErr w:type="spellStart"/>
      <w:r w:rsidR="00A66845">
        <w:t>Topikdomänen</w:t>
      </w:r>
      <w:proofErr w:type="spellEnd"/>
      <w:r w:rsidR="00A66845">
        <w:t xml:space="preserve"> </w:t>
      </w:r>
      <w:r w:rsidR="004C7BB0">
        <w:t xml:space="preserve">stark unterrepräsentiert, </w:t>
      </w:r>
      <w:r w:rsidR="00C4380E">
        <w:t xml:space="preserve">während andere </w:t>
      </w:r>
      <w:r w:rsidR="004C7BB0">
        <w:t>die Verteilung klar dominieren.</w:t>
      </w:r>
      <w:ins w:id="124" w:author="Felix" w:date="2016-06-30T12:47:00Z">
        <w:r w:rsidR="00883CB8">
          <w:t xml:space="preserve"> </w:t>
        </w:r>
      </w:ins>
      <w:r w:rsidR="00737794">
        <w:t xml:space="preserve">Weitere </w:t>
      </w:r>
      <w:r w:rsidR="00E11736">
        <w:t>Experimente werden zeigen</w:t>
      </w:r>
      <w:r w:rsidR="00737794">
        <w:t>, ob</w:t>
      </w:r>
      <w:r w:rsidR="004C7BB0">
        <w:t xml:space="preserve"> sich das Klassifikationsergebnis durch größere Tr</w:t>
      </w:r>
      <w:r w:rsidR="00737794">
        <w:t xml:space="preserve">ainingskorpora </w:t>
      </w:r>
      <w:r w:rsidR="004C7BB0">
        <w:t xml:space="preserve">verbessern lässt. </w:t>
      </w:r>
    </w:p>
    <w:p w14:paraId="36141A65" w14:textId="29EBC775" w:rsidR="00E11736" w:rsidRDefault="00773FCE" w:rsidP="007E0AA3">
      <w:r>
        <w:t xml:space="preserve">Die relativ häufig auftretenden Fehlklassifikationen in den Kategorien </w:t>
      </w:r>
      <w:r>
        <w:rPr>
          <w:i/>
        </w:rPr>
        <w:t xml:space="preserve">Life </w:t>
      </w:r>
      <w:proofErr w:type="spellStart"/>
      <w:r>
        <w:rPr>
          <w:i/>
        </w:rPr>
        <w:t>and</w:t>
      </w:r>
      <w:proofErr w:type="spellEnd"/>
      <w:r>
        <w:rPr>
          <w:i/>
        </w:rPr>
        <w:t xml:space="preserve"> </w:t>
      </w:r>
      <w:proofErr w:type="spellStart"/>
      <w:r>
        <w:rPr>
          <w:i/>
        </w:rPr>
        <w:t>Leisure</w:t>
      </w:r>
      <w:proofErr w:type="spellEnd"/>
      <w:r>
        <w:rPr>
          <w:i/>
        </w:rPr>
        <w:t xml:space="preserve"> </w:t>
      </w:r>
      <w:r w:rsidRPr="00773FCE">
        <w:t xml:space="preserve">sowie </w:t>
      </w:r>
      <w:r>
        <w:rPr>
          <w:i/>
        </w:rPr>
        <w:t xml:space="preserve">Politics </w:t>
      </w:r>
      <w:proofErr w:type="spellStart"/>
      <w:r>
        <w:rPr>
          <w:i/>
        </w:rPr>
        <w:t>and</w:t>
      </w:r>
      <w:proofErr w:type="spellEnd"/>
      <w:r>
        <w:rPr>
          <w:i/>
        </w:rPr>
        <w:t xml:space="preserve"> Society </w:t>
      </w:r>
      <w:r>
        <w:t>legen nahe, dass diese</w:t>
      </w:r>
      <w:r w:rsidR="00392534">
        <w:t xml:space="preserve"> zu weit gefasst und so</w:t>
      </w:r>
      <w:r>
        <w:t xml:space="preserve">mit nicht </w:t>
      </w:r>
      <w:r w:rsidR="000D1505">
        <w:t>distinktiv genug sind.</w:t>
      </w:r>
      <w:r w:rsidR="00C052F3">
        <w:t xml:space="preserve"> </w:t>
      </w:r>
      <w:r w:rsidR="00716C92">
        <w:t xml:space="preserve">Auf Grundlage dieser Erkenntnisse kann das verwendete </w:t>
      </w:r>
      <w:proofErr w:type="spellStart"/>
      <w:r w:rsidR="00716C92">
        <w:t>Annotationschema</w:t>
      </w:r>
      <w:proofErr w:type="spellEnd"/>
      <w:r w:rsidR="00716C92">
        <w:t xml:space="preserve"> für </w:t>
      </w:r>
      <w:proofErr w:type="spellStart"/>
      <w:r w:rsidR="00716C92">
        <w:t>Topikdomänen</w:t>
      </w:r>
      <w:proofErr w:type="spellEnd"/>
      <w:r w:rsidR="00716C92">
        <w:t xml:space="preserve"> (</w:t>
      </w:r>
      <w:proofErr w:type="spellStart"/>
      <w:r w:rsidR="008F4252">
        <w:t>COWCat</w:t>
      </w:r>
      <w:proofErr w:type="spellEnd"/>
      <w:r w:rsidR="00716C92">
        <w:t xml:space="preserve">) dahingehend angepasst werden, dass die postulierten Kategorien eine bessere empirische Fundierung (nämlich in lexikalischen Verteilungen) haben. </w:t>
      </w:r>
      <w:r w:rsidR="00B0322C">
        <w:t xml:space="preserve">Rückmeldungen </w:t>
      </w:r>
      <w:r w:rsidR="007E00DF">
        <w:t>der be</w:t>
      </w:r>
      <w:r w:rsidR="00000A74">
        <w:t xml:space="preserve">teiligten </w:t>
      </w:r>
      <w:proofErr w:type="spellStart"/>
      <w:r w:rsidR="00000A74">
        <w:t>Annotatorinnen</w:t>
      </w:r>
      <w:proofErr w:type="spellEnd"/>
      <w:r w:rsidR="007E0E22">
        <w:t xml:space="preserve">, die auf </w:t>
      </w:r>
      <w:r w:rsidR="007E00DF">
        <w:t>Probleme mit diesen beiden Kategorien hingewiesen und eine Teilung vorgeschlagen</w:t>
      </w:r>
      <w:r w:rsidR="007E0E22">
        <w:t xml:space="preserve"> haben, konvergieren mit den Ergebnissen des Klassifikationsexperiments.</w:t>
      </w:r>
      <w:r w:rsidR="00E11736">
        <w:t xml:space="preserve"> </w:t>
      </w:r>
      <w:r w:rsidR="007D7278">
        <w:t xml:space="preserve">Wir sehen daher </w:t>
      </w:r>
      <w:r w:rsidR="00C82505">
        <w:t>das Ergebnis unseres Experiments als wichtigen Schritt in Richtung eines</w:t>
      </w:r>
      <w:r w:rsidR="00E11736" w:rsidRPr="007D7278">
        <w:t xml:space="preserve"> empirisch fundierte</w:t>
      </w:r>
      <w:r w:rsidR="00C82505" w:rsidRPr="006A39D8">
        <w:t xml:space="preserve">n </w:t>
      </w:r>
      <w:r w:rsidR="00E11736" w:rsidRPr="007D7278">
        <w:t>Annotations</w:t>
      </w:r>
      <w:ins w:id="125" w:author="Wöllstein" w:date="2016-06-13T17:54:00Z">
        <w:r w:rsidR="00483122">
          <w:t>s</w:t>
        </w:r>
      </w:ins>
      <w:r w:rsidR="00E11736" w:rsidRPr="007D7278">
        <w:t>chema</w:t>
      </w:r>
      <w:r w:rsidR="00C82505" w:rsidRPr="006A39D8">
        <w:t xml:space="preserve">s für </w:t>
      </w:r>
      <w:r w:rsidR="00E11736" w:rsidRPr="007D7278">
        <w:t>die automatische Auszeichnung großer Korpora mit Me</w:t>
      </w:r>
      <w:r w:rsidR="00FD4FBF" w:rsidRPr="007D7278">
        <w:t>t</w:t>
      </w:r>
      <w:r w:rsidR="00E11736" w:rsidRPr="007D7278">
        <w:t>adaten.</w:t>
      </w:r>
      <w:r w:rsidR="00E11736">
        <w:t xml:space="preserve"> </w:t>
      </w:r>
    </w:p>
    <w:p w14:paraId="4E2C6B08" w14:textId="58E59A11" w:rsidR="00B94B59" w:rsidRPr="00FA31A5" w:rsidRDefault="00913C22" w:rsidP="00913C22">
      <w:pPr>
        <w:pStyle w:val="Heading1"/>
        <w:rPr>
          <w:lang w:val="en-US"/>
        </w:rPr>
      </w:pPr>
      <w:proofErr w:type="spellStart"/>
      <w:r w:rsidRPr="00FA31A5">
        <w:rPr>
          <w:lang w:val="en-US"/>
        </w:rPr>
        <w:lastRenderedPageBreak/>
        <w:t>Literatur</w:t>
      </w:r>
      <w:proofErr w:type="spellEnd"/>
    </w:p>
    <w:p w14:paraId="4C7A425A" w14:textId="77777777" w:rsidR="00720DA6" w:rsidRPr="00FA31A5" w:rsidRDefault="00720DA6" w:rsidP="00720DA6">
      <w:pPr>
        <w:rPr>
          <w:lang w:val="en-US"/>
        </w:rPr>
      </w:pPr>
    </w:p>
    <w:p w14:paraId="12C209BE" w14:textId="77777777" w:rsidR="00921C5C" w:rsidRDefault="00921C5C" w:rsidP="00921C5C">
      <w:pPr>
        <w:ind w:left="567" w:hanging="567"/>
        <w:rPr>
          <w:lang w:val="en-US"/>
        </w:rPr>
      </w:pPr>
      <w:proofErr w:type="spellStart"/>
      <w:r w:rsidRPr="00913C22">
        <w:rPr>
          <w:lang w:val="en-US"/>
        </w:rPr>
        <w:t>Biber</w:t>
      </w:r>
      <w:proofErr w:type="spellEnd"/>
      <w:r>
        <w:rPr>
          <w:lang w:val="en-US"/>
        </w:rPr>
        <w:t>, Douglas/Egbert,</w:t>
      </w:r>
      <w:r w:rsidRPr="00913C22">
        <w:rPr>
          <w:lang w:val="en-US"/>
        </w:rPr>
        <w:t xml:space="preserve"> </w:t>
      </w:r>
      <w:r>
        <w:rPr>
          <w:lang w:val="en-US"/>
        </w:rPr>
        <w:t>Jesse (2016): Using gram</w:t>
      </w:r>
      <w:r w:rsidRPr="00913C22">
        <w:rPr>
          <w:lang w:val="en-US"/>
        </w:rPr>
        <w:t>matical features for automatic register identification</w:t>
      </w:r>
      <w:r>
        <w:rPr>
          <w:lang w:val="en-US"/>
        </w:rPr>
        <w:t xml:space="preserve"> </w:t>
      </w:r>
      <w:r w:rsidRPr="00913C22">
        <w:rPr>
          <w:lang w:val="en-US"/>
        </w:rPr>
        <w:t xml:space="preserve">in an unrestricted corpus of documents from the open web. </w:t>
      </w:r>
      <w:r>
        <w:rPr>
          <w:lang w:val="en-US"/>
        </w:rPr>
        <w:t xml:space="preserve">In: </w:t>
      </w:r>
      <w:r w:rsidRPr="00AC4D7D">
        <w:rPr>
          <w:iCs/>
          <w:lang w:val="en-US"/>
        </w:rPr>
        <w:t>Journal of Research Design and Statistics in Linguistics and Communication Science</w:t>
      </w:r>
      <w:r w:rsidRPr="00913C22">
        <w:rPr>
          <w:lang w:val="en-US"/>
        </w:rPr>
        <w:t xml:space="preserve"> 2</w:t>
      </w:r>
      <w:r>
        <w:rPr>
          <w:lang w:val="en-US"/>
        </w:rPr>
        <w:t xml:space="preserve">, S. </w:t>
      </w:r>
      <w:r w:rsidRPr="00913C22">
        <w:rPr>
          <w:lang w:val="en-US"/>
        </w:rPr>
        <w:t>3–36</w:t>
      </w:r>
      <w:r>
        <w:rPr>
          <w:lang w:val="en-US"/>
        </w:rPr>
        <w:t>.</w:t>
      </w:r>
    </w:p>
    <w:p w14:paraId="38FC6669" w14:textId="77777777" w:rsidR="00921C5C" w:rsidRDefault="00921C5C" w:rsidP="00921C5C">
      <w:pPr>
        <w:ind w:left="567" w:hanging="567"/>
        <w:rPr>
          <w:lang w:val="en-US"/>
        </w:rPr>
      </w:pPr>
    </w:p>
    <w:p w14:paraId="619FF28E" w14:textId="3FDAC853" w:rsidR="00921C5C" w:rsidRDefault="00921C5C" w:rsidP="00921C5C">
      <w:pPr>
        <w:ind w:left="567" w:hanging="567"/>
        <w:rPr>
          <w:lang w:val="en-US"/>
        </w:rPr>
      </w:pPr>
      <w:proofErr w:type="spellStart"/>
      <w:r>
        <w:rPr>
          <w:lang w:val="en-US"/>
        </w:rPr>
        <w:t>Blei</w:t>
      </w:r>
      <w:proofErr w:type="spellEnd"/>
      <w:r>
        <w:rPr>
          <w:lang w:val="en-US"/>
        </w:rPr>
        <w:t>, David M./Ng,</w:t>
      </w:r>
      <w:r w:rsidRPr="00913C22">
        <w:rPr>
          <w:lang w:val="en-US"/>
        </w:rPr>
        <w:t xml:space="preserve"> Andrew Y.</w:t>
      </w:r>
      <w:r>
        <w:rPr>
          <w:lang w:val="en-US"/>
        </w:rPr>
        <w:t xml:space="preserve">/Jordan, </w:t>
      </w:r>
      <w:r w:rsidRPr="00913C22">
        <w:rPr>
          <w:lang w:val="en-US"/>
        </w:rPr>
        <w:t>Mi</w:t>
      </w:r>
      <w:r>
        <w:rPr>
          <w:lang w:val="en-US"/>
        </w:rPr>
        <w:t>chael I. Jordan</w:t>
      </w:r>
      <w:r w:rsidRPr="00913C22">
        <w:rPr>
          <w:lang w:val="en-US"/>
        </w:rPr>
        <w:t xml:space="preserve"> </w:t>
      </w:r>
      <w:r>
        <w:rPr>
          <w:lang w:val="en-US"/>
        </w:rPr>
        <w:t>(</w:t>
      </w:r>
      <w:r w:rsidRPr="00913C22">
        <w:rPr>
          <w:lang w:val="en-US"/>
        </w:rPr>
        <w:t>2003</w:t>
      </w:r>
      <w:r>
        <w:rPr>
          <w:lang w:val="en-US"/>
        </w:rPr>
        <w:t>):</w:t>
      </w:r>
      <w:r w:rsidRPr="00913C22">
        <w:rPr>
          <w:lang w:val="en-US"/>
        </w:rPr>
        <w:t xml:space="preserve"> Latent </w:t>
      </w:r>
      <w:proofErr w:type="spellStart"/>
      <w:r w:rsidRPr="00913C22">
        <w:rPr>
          <w:lang w:val="en-US"/>
        </w:rPr>
        <w:t>dirichlet</w:t>
      </w:r>
      <w:proofErr w:type="spellEnd"/>
      <w:r w:rsidRPr="00913C22">
        <w:rPr>
          <w:lang w:val="en-US"/>
        </w:rPr>
        <w:t xml:space="preserve"> allocation. </w:t>
      </w:r>
      <w:r>
        <w:rPr>
          <w:lang w:val="en-US"/>
        </w:rPr>
        <w:t xml:space="preserve">In: </w:t>
      </w:r>
      <w:r w:rsidRPr="00AC4D7D">
        <w:rPr>
          <w:iCs/>
          <w:lang w:val="en-US"/>
        </w:rPr>
        <w:t>Journal of Ma- chine Learning Research</w:t>
      </w:r>
      <w:r w:rsidRPr="00913C22">
        <w:rPr>
          <w:lang w:val="en-US"/>
        </w:rPr>
        <w:t xml:space="preserve"> 3</w:t>
      </w:r>
      <w:r>
        <w:rPr>
          <w:lang w:val="en-US"/>
        </w:rPr>
        <w:t xml:space="preserve">, S. </w:t>
      </w:r>
      <w:r w:rsidRPr="00913C22">
        <w:rPr>
          <w:lang w:val="en-US"/>
        </w:rPr>
        <w:t>993–1022.</w:t>
      </w:r>
    </w:p>
    <w:p w14:paraId="531AF596" w14:textId="77777777" w:rsidR="00921C5C" w:rsidRDefault="00921C5C" w:rsidP="00921C5C">
      <w:pPr>
        <w:ind w:left="567" w:hanging="567"/>
        <w:rPr>
          <w:lang w:val="en-US"/>
        </w:rPr>
      </w:pPr>
    </w:p>
    <w:p w14:paraId="61B4BF7E" w14:textId="6E635689" w:rsidR="00012B72" w:rsidRPr="00903EF9" w:rsidRDefault="00012B72" w:rsidP="00921C5C">
      <w:pPr>
        <w:ind w:left="567" w:hanging="567"/>
        <w:rPr>
          <w:ins w:id="126" w:author="Felix" w:date="2016-06-30T13:49:00Z"/>
        </w:rPr>
      </w:pPr>
      <w:ins w:id="127" w:author="Felix" w:date="2016-06-30T13:49:00Z">
        <w:r w:rsidRPr="00012B72">
          <w:t xml:space="preserve">Gries, Stefan </w:t>
        </w:r>
        <w:proofErr w:type="spellStart"/>
        <w:r w:rsidRPr="00012B72">
          <w:t>Th</w:t>
        </w:r>
        <w:proofErr w:type="spellEnd"/>
        <w:r w:rsidRPr="00012B72">
          <w:t xml:space="preserve">. </w:t>
        </w:r>
        <w:r>
          <w:t>(</w:t>
        </w:r>
        <w:r w:rsidRPr="00012B72">
          <w:t>2015</w:t>
        </w:r>
        <w:r>
          <w:t>):</w:t>
        </w:r>
        <w:r w:rsidRPr="00012B72">
          <w:t xml:space="preserve"> The </w:t>
        </w:r>
        <w:proofErr w:type="spellStart"/>
        <w:r w:rsidRPr="00012B72">
          <w:t>most</w:t>
        </w:r>
        <w:proofErr w:type="spellEnd"/>
        <w:r w:rsidRPr="00012B72">
          <w:t xml:space="preserve"> </w:t>
        </w:r>
        <w:proofErr w:type="spellStart"/>
        <w:r w:rsidRPr="00012B72">
          <w:t>underused</w:t>
        </w:r>
        <w:proofErr w:type="spellEnd"/>
        <w:r w:rsidRPr="00012B72">
          <w:t xml:space="preserve"> </w:t>
        </w:r>
        <w:proofErr w:type="spellStart"/>
        <w:r w:rsidRPr="00012B72">
          <w:t>statistical</w:t>
        </w:r>
        <w:proofErr w:type="spellEnd"/>
        <w:r w:rsidRPr="00012B72">
          <w:t xml:space="preserve"> </w:t>
        </w:r>
        <w:proofErr w:type="spellStart"/>
        <w:r w:rsidRPr="00012B72">
          <w:t>method</w:t>
        </w:r>
        <w:proofErr w:type="spellEnd"/>
        <w:r w:rsidRPr="00012B72">
          <w:t xml:space="preserve"> in </w:t>
        </w:r>
        <w:proofErr w:type="spellStart"/>
        <w:r w:rsidRPr="00012B72">
          <w:t>corpus</w:t>
        </w:r>
        <w:proofErr w:type="spellEnd"/>
        <w:r w:rsidRPr="00012B72">
          <w:t xml:space="preserve"> </w:t>
        </w:r>
        <w:proofErr w:type="spellStart"/>
        <w:r w:rsidRPr="00012B72">
          <w:t>linguistics</w:t>
        </w:r>
        <w:proofErr w:type="spellEnd"/>
        <w:r w:rsidRPr="00012B72">
          <w:t>: multi-l</w:t>
        </w:r>
        <w:r>
          <w:t>evel (</w:t>
        </w:r>
        <w:proofErr w:type="spellStart"/>
        <w:r>
          <w:t>and</w:t>
        </w:r>
        <w:proofErr w:type="spellEnd"/>
        <w:r>
          <w:t xml:space="preserve"> </w:t>
        </w:r>
        <w:proofErr w:type="spellStart"/>
        <w:r>
          <w:t>mixed-effects</w:t>
        </w:r>
        <w:proofErr w:type="spellEnd"/>
        <w:r>
          <w:t xml:space="preserve">) </w:t>
        </w:r>
        <w:proofErr w:type="spellStart"/>
        <w:r>
          <w:t>models</w:t>
        </w:r>
        <w:proofErr w:type="spellEnd"/>
        <w:r>
          <w:t xml:space="preserve">. In: </w:t>
        </w:r>
        <w:proofErr w:type="spellStart"/>
        <w:r>
          <w:t>Corpora</w:t>
        </w:r>
        <w:proofErr w:type="spellEnd"/>
        <w:r>
          <w:t xml:space="preserve"> 10(1),</w:t>
        </w:r>
      </w:ins>
      <w:ins w:id="128" w:author="Felix" w:date="2016-06-30T13:50:00Z">
        <w:r>
          <w:t xml:space="preserve"> S. </w:t>
        </w:r>
      </w:ins>
      <w:ins w:id="129" w:author="Felix" w:date="2016-06-30T13:49:00Z">
        <w:r w:rsidRPr="00012B72">
          <w:t xml:space="preserve">95–126. </w:t>
        </w:r>
      </w:ins>
    </w:p>
    <w:p w14:paraId="6E232654" w14:textId="77777777" w:rsidR="00012B72" w:rsidRDefault="00012B72" w:rsidP="00921C5C">
      <w:pPr>
        <w:ind w:left="567" w:hanging="567"/>
        <w:rPr>
          <w:ins w:id="130" w:author="Felix" w:date="2016-06-30T13:49:00Z"/>
          <w:lang w:val="en-US"/>
        </w:rPr>
      </w:pPr>
    </w:p>
    <w:p w14:paraId="4C4C5A5A" w14:textId="63406060" w:rsidR="00921C5C" w:rsidRDefault="00921C5C" w:rsidP="00921C5C">
      <w:pPr>
        <w:ind w:left="567" w:hanging="567"/>
        <w:rPr>
          <w:lang w:val="en-US"/>
        </w:rPr>
      </w:pPr>
      <w:r>
        <w:rPr>
          <w:lang w:val="en-US"/>
        </w:rPr>
        <w:t>Hall, David/</w:t>
      </w:r>
      <w:proofErr w:type="spellStart"/>
      <w:r w:rsidRPr="0036756A">
        <w:rPr>
          <w:lang w:val="en-US"/>
        </w:rPr>
        <w:t>Jurafsky</w:t>
      </w:r>
      <w:proofErr w:type="spellEnd"/>
      <w:r w:rsidRPr="0036756A">
        <w:rPr>
          <w:lang w:val="en-US"/>
        </w:rPr>
        <w:t>, Daniel</w:t>
      </w:r>
      <w:r>
        <w:rPr>
          <w:lang w:val="en-US"/>
        </w:rPr>
        <w:t>/</w:t>
      </w:r>
      <w:r w:rsidRPr="0036756A">
        <w:rPr>
          <w:lang w:val="en-US"/>
        </w:rPr>
        <w:t xml:space="preserve">Manning, Christopher D. </w:t>
      </w:r>
      <w:r>
        <w:rPr>
          <w:lang w:val="en-US"/>
        </w:rPr>
        <w:t>(</w:t>
      </w:r>
      <w:r w:rsidRPr="0036756A">
        <w:rPr>
          <w:lang w:val="en-US"/>
        </w:rPr>
        <w:t>2008</w:t>
      </w:r>
      <w:r>
        <w:rPr>
          <w:lang w:val="en-US"/>
        </w:rPr>
        <w:t>):</w:t>
      </w:r>
      <w:r w:rsidRPr="0036756A">
        <w:rPr>
          <w:lang w:val="en-US"/>
        </w:rPr>
        <w:t xml:space="preserve"> Studying the </w:t>
      </w:r>
      <w:ins w:id="131" w:author="Felix" w:date="2016-06-30T14:18:00Z">
        <w:r w:rsidR="00903EF9">
          <w:rPr>
            <w:lang w:val="en-US"/>
          </w:rPr>
          <w:t>h</w:t>
        </w:r>
      </w:ins>
      <w:r w:rsidRPr="0036756A">
        <w:rPr>
          <w:lang w:val="en-US"/>
        </w:rPr>
        <w:t xml:space="preserve">istory of </w:t>
      </w:r>
      <w:ins w:id="132" w:author="Felix" w:date="2016-06-30T14:18:00Z">
        <w:r w:rsidR="00903EF9">
          <w:rPr>
            <w:lang w:val="en-US"/>
          </w:rPr>
          <w:t>i</w:t>
        </w:r>
      </w:ins>
      <w:r w:rsidRPr="0036756A">
        <w:rPr>
          <w:lang w:val="en-US"/>
        </w:rPr>
        <w:t xml:space="preserve">deas </w:t>
      </w:r>
      <w:ins w:id="133" w:author="Felix" w:date="2016-06-30T14:18:00Z">
        <w:r w:rsidR="00903EF9">
          <w:rPr>
            <w:lang w:val="en-US"/>
          </w:rPr>
          <w:t>u</w:t>
        </w:r>
      </w:ins>
      <w:r w:rsidRPr="0036756A">
        <w:rPr>
          <w:lang w:val="en-US"/>
        </w:rPr>
        <w:t xml:space="preserve">sing </w:t>
      </w:r>
      <w:ins w:id="134" w:author="Felix" w:date="2016-06-30T14:18:00Z">
        <w:r w:rsidR="00903EF9">
          <w:rPr>
            <w:lang w:val="en-US"/>
          </w:rPr>
          <w:t>t</w:t>
        </w:r>
      </w:ins>
      <w:r w:rsidRPr="0036756A">
        <w:rPr>
          <w:lang w:val="en-US"/>
        </w:rPr>
        <w:t xml:space="preserve">opic </w:t>
      </w:r>
      <w:ins w:id="135" w:author="Felix" w:date="2016-06-30T14:18:00Z">
        <w:r w:rsidR="00903EF9">
          <w:rPr>
            <w:lang w:val="en-US"/>
          </w:rPr>
          <w:t>m</w:t>
        </w:r>
      </w:ins>
      <w:r w:rsidRPr="0036756A">
        <w:rPr>
          <w:lang w:val="en-US"/>
        </w:rPr>
        <w:t>odels. In</w:t>
      </w:r>
      <w:r>
        <w:rPr>
          <w:lang w:val="en-US"/>
        </w:rPr>
        <w:t>:</w:t>
      </w:r>
      <w:r w:rsidRPr="0036756A">
        <w:rPr>
          <w:lang w:val="en-US"/>
        </w:rPr>
        <w:t xml:space="preserve"> Proceedings of the Conference on Empirical Methods in Natural </w:t>
      </w:r>
      <w:r>
        <w:rPr>
          <w:lang w:val="en-US"/>
        </w:rPr>
        <w:t xml:space="preserve">Language Processing, EMNLP ’08. Stroudsburg, PA, USA, S. </w:t>
      </w:r>
      <w:r w:rsidRPr="0036756A">
        <w:rPr>
          <w:lang w:val="en-US"/>
        </w:rPr>
        <w:t>363</w:t>
      </w:r>
      <w:ins w:id="136" w:author="Felix" w:date="2016-06-30T14:24:00Z">
        <w:r w:rsidR="002F173E" w:rsidRPr="00913C22">
          <w:rPr>
            <w:lang w:val="en-US"/>
          </w:rPr>
          <w:t>–</w:t>
        </w:r>
      </w:ins>
      <w:r w:rsidRPr="0036756A">
        <w:rPr>
          <w:lang w:val="en-US"/>
        </w:rPr>
        <w:t>371</w:t>
      </w:r>
      <w:r>
        <w:rPr>
          <w:lang w:val="en-US"/>
        </w:rPr>
        <w:t>.</w:t>
      </w:r>
    </w:p>
    <w:p w14:paraId="245D4BD9" w14:textId="77777777" w:rsidR="00921C5C" w:rsidRDefault="00921C5C" w:rsidP="00921C5C">
      <w:pPr>
        <w:ind w:left="567" w:hanging="567"/>
        <w:rPr>
          <w:lang w:val="en-US"/>
        </w:rPr>
      </w:pPr>
    </w:p>
    <w:p w14:paraId="2A3389D1" w14:textId="519492F3" w:rsidR="00921C5C" w:rsidRDefault="00921C5C" w:rsidP="00921C5C">
      <w:pPr>
        <w:ind w:left="567" w:hanging="567"/>
        <w:rPr>
          <w:lang w:val="en-US"/>
        </w:rPr>
      </w:pPr>
      <w:proofErr w:type="spellStart"/>
      <w:r w:rsidRPr="00D237D7">
        <w:rPr>
          <w:lang w:val="en-US"/>
        </w:rPr>
        <w:t>Jockers</w:t>
      </w:r>
      <w:proofErr w:type="spellEnd"/>
      <w:r w:rsidRPr="00D237D7">
        <w:rPr>
          <w:lang w:val="en-US"/>
        </w:rPr>
        <w:t xml:space="preserve">, Matthew L. </w:t>
      </w:r>
      <w:r>
        <w:rPr>
          <w:lang w:val="en-US"/>
        </w:rPr>
        <w:t>(</w:t>
      </w:r>
      <w:r w:rsidRPr="00D237D7">
        <w:rPr>
          <w:lang w:val="en-US"/>
        </w:rPr>
        <w:t>2014</w:t>
      </w:r>
      <w:r>
        <w:rPr>
          <w:lang w:val="en-US"/>
        </w:rPr>
        <w:t>):</w:t>
      </w:r>
      <w:r w:rsidRPr="00D237D7">
        <w:rPr>
          <w:lang w:val="en-US"/>
        </w:rPr>
        <w:t xml:space="preserve"> Text Analysis with R for Students of Literature. Quantitative </w:t>
      </w:r>
      <w:ins w:id="137" w:author="Felix" w:date="2016-06-30T14:18:00Z">
        <w:r w:rsidR="00903EF9">
          <w:rPr>
            <w:lang w:val="en-US"/>
          </w:rPr>
          <w:t>m</w:t>
        </w:r>
      </w:ins>
      <w:r w:rsidRPr="00D237D7">
        <w:rPr>
          <w:lang w:val="en-US"/>
        </w:rPr>
        <w:t xml:space="preserve">ethods in the </w:t>
      </w:r>
      <w:ins w:id="138" w:author="Felix" w:date="2016-06-30T14:18:00Z">
        <w:r w:rsidR="00903EF9">
          <w:rPr>
            <w:lang w:val="en-US"/>
          </w:rPr>
          <w:t>h</w:t>
        </w:r>
      </w:ins>
      <w:r w:rsidRPr="00D237D7">
        <w:rPr>
          <w:lang w:val="en-US"/>
        </w:rPr>
        <w:t xml:space="preserve">umanities and </w:t>
      </w:r>
      <w:ins w:id="139" w:author="Felix" w:date="2016-06-30T14:18:00Z">
        <w:r w:rsidR="00903EF9">
          <w:rPr>
            <w:lang w:val="en-US"/>
          </w:rPr>
          <w:t>s</w:t>
        </w:r>
      </w:ins>
      <w:r>
        <w:rPr>
          <w:lang w:val="en-US"/>
        </w:rPr>
        <w:t xml:space="preserve">ocial </w:t>
      </w:r>
      <w:ins w:id="140" w:author="Felix" w:date="2016-06-30T14:18:00Z">
        <w:r w:rsidR="00903EF9">
          <w:rPr>
            <w:lang w:val="en-US"/>
          </w:rPr>
          <w:t>s</w:t>
        </w:r>
      </w:ins>
      <w:r>
        <w:rPr>
          <w:lang w:val="en-US"/>
        </w:rPr>
        <w:t xml:space="preserve">ciences. Cham </w:t>
      </w:r>
      <w:proofErr w:type="spellStart"/>
      <w:r>
        <w:rPr>
          <w:lang w:val="en-US"/>
        </w:rPr>
        <w:t>u.a</w:t>
      </w:r>
      <w:proofErr w:type="spellEnd"/>
      <w:r>
        <w:rPr>
          <w:lang w:val="en-US"/>
        </w:rPr>
        <w:t>.</w:t>
      </w:r>
    </w:p>
    <w:p w14:paraId="163AE36E" w14:textId="77777777" w:rsidR="00921C5C" w:rsidRDefault="00921C5C" w:rsidP="00921C5C">
      <w:pPr>
        <w:ind w:left="567" w:hanging="567"/>
        <w:rPr>
          <w:lang w:val="en-US"/>
        </w:rPr>
      </w:pPr>
    </w:p>
    <w:p w14:paraId="6C33B7E5" w14:textId="77777777" w:rsidR="00921C5C" w:rsidRDefault="00921C5C" w:rsidP="00921C5C">
      <w:pPr>
        <w:ind w:left="567" w:hanging="567"/>
        <w:rPr>
          <w:lang w:val="en-US"/>
        </w:rPr>
      </w:pPr>
      <w:proofErr w:type="spellStart"/>
      <w:r>
        <w:rPr>
          <w:lang w:val="en-US"/>
        </w:rPr>
        <w:t>Jockers</w:t>
      </w:r>
      <w:proofErr w:type="spellEnd"/>
      <w:r>
        <w:rPr>
          <w:lang w:val="en-US"/>
        </w:rPr>
        <w:t>, Matthew L./</w:t>
      </w:r>
      <w:proofErr w:type="spellStart"/>
      <w:r>
        <w:rPr>
          <w:lang w:val="en-US"/>
        </w:rPr>
        <w:t>Mimno</w:t>
      </w:r>
      <w:proofErr w:type="spellEnd"/>
      <w:r>
        <w:rPr>
          <w:lang w:val="en-US"/>
        </w:rPr>
        <w:t>, David</w:t>
      </w:r>
      <w:r w:rsidRPr="00C73058">
        <w:rPr>
          <w:lang w:val="en-US"/>
        </w:rPr>
        <w:t xml:space="preserve"> </w:t>
      </w:r>
      <w:r>
        <w:rPr>
          <w:lang w:val="en-US"/>
        </w:rPr>
        <w:t>(</w:t>
      </w:r>
      <w:r w:rsidRPr="00C73058">
        <w:rPr>
          <w:lang w:val="en-US"/>
        </w:rPr>
        <w:t>2012</w:t>
      </w:r>
      <w:r>
        <w:rPr>
          <w:lang w:val="en-US"/>
        </w:rPr>
        <w:t>):</w:t>
      </w:r>
      <w:r w:rsidRPr="00C73058">
        <w:rPr>
          <w:lang w:val="en-US"/>
        </w:rPr>
        <w:t xml:space="preserve"> Significant Themes in 19th-Century Literature. </w:t>
      </w:r>
      <w:proofErr w:type="spellStart"/>
      <w:r w:rsidRPr="00C73058">
        <w:rPr>
          <w:lang w:val="en-US"/>
        </w:rPr>
        <w:t>DigitalCom</w:t>
      </w:r>
      <w:proofErr w:type="spellEnd"/>
      <w:r w:rsidRPr="00C73058">
        <w:rPr>
          <w:lang w:val="en-US"/>
        </w:rPr>
        <w:t xml:space="preserve">- </w:t>
      </w:r>
      <w:proofErr w:type="spellStart"/>
      <w:r w:rsidRPr="00C73058">
        <w:rPr>
          <w:lang w:val="en-US"/>
        </w:rPr>
        <w:t>mons@University</w:t>
      </w:r>
      <w:proofErr w:type="spellEnd"/>
      <w:r w:rsidRPr="00C73058">
        <w:rPr>
          <w:lang w:val="en-US"/>
        </w:rPr>
        <w:t xml:space="preserve"> of Nebraska - Lincoln.</w:t>
      </w:r>
    </w:p>
    <w:p w14:paraId="3BFEDAE7" w14:textId="77777777" w:rsidR="00921C5C" w:rsidRDefault="00921C5C" w:rsidP="00921C5C">
      <w:pPr>
        <w:ind w:left="567" w:hanging="567"/>
        <w:rPr>
          <w:lang w:val="en-US"/>
        </w:rPr>
      </w:pPr>
    </w:p>
    <w:p w14:paraId="3B20AF01" w14:textId="2E4B76C7" w:rsidR="00921C5C" w:rsidRDefault="00921C5C" w:rsidP="00921C5C">
      <w:pPr>
        <w:ind w:left="567" w:hanging="567"/>
        <w:rPr>
          <w:lang w:val="en-US"/>
        </w:rPr>
      </w:pPr>
      <w:r w:rsidRPr="007D2B58">
        <w:rPr>
          <w:lang w:val="en-US"/>
        </w:rPr>
        <w:t>Kupietz, Marc</w:t>
      </w:r>
      <w:r>
        <w:rPr>
          <w:lang w:val="en-US"/>
        </w:rPr>
        <w:t>/</w:t>
      </w:r>
      <w:proofErr w:type="spellStart"/>
      <w:r>
        <w:rPr>
          <w:lang w:val="en-US"/>
        </w:rPr>
        <w:t>Belica</w:t>
      </w:r>
      <w:proofErr w:type="spellEnd"/>
      <w:r>
        <w:rPr>
          <w:lang w:val="en-US"/>
        </w:rPr>
        <w:t>, Cyril/</w:t>
      </w:r>
      <w:proofErr w:type="spellStart"/>
      <w:r w:rsidRPr="007D2B58">
        <w:rPr>
          <w:lang w:val="en-US"/>
        </w:rPr>
        <w:t>Keibel</w:t>
      </w:r>
      <w:proofErr w:type="spellEnd"/>
      <w:r w:rsidRPr="007D2B58">
        <w:rPr>
          <w:lang w:val="en-US"/>
        </w:rPr>
        <w:t>, Holger</w:t>
      </w:r>
      <w:r>
        <w:rPr>
          <w:lang w:val="en-US"/>
        </w:rPr>
        <w:t>/Witt, Andreas (</w:t>
      </w:r>
      <w:r w:rsidRPr="007D2B58">
        <w:rPr>
          <w:lang w:val="en-US"/>
        </w:rPr>
        <w:t>2010</w:t>
      </w:r>
      <w:r>
        <w:rPr>
          <w:lang w:val="en-US"/>
        </w:rPr>
        <w:t>):</w:t>
      </w:r>
      <w:r w:rsidRPr="007D2B58">
        <w:rPr>
          <w:lang w:val="en-US"/>
        </w:rPr>
        <w:t xml:space="preserve"> The German Reference Corpus </w:t>
      </w:r>
      <w:proofErr w:type="spellStart"/>
      <w:r w:rsidRPr="007D2B58">
        <w:rPr>
          <w:lang w:val="en-US"/>
        </w:rPr>
        <w:t>DeReKo</w:t>
      </w:r>
      <w:proofErr w:type="spellEnd"/>
      <w:r w:rsidRPr="007D2B58">
        <w:rPr>
          <w:lang w:val="en-US"/>
        </w:rPr>
        <w:t xml:space="preserve">: A </w:t>
      </w:r>
      <w:ins w:id="141" w:author="Felix" w:date="2016-06-30T14:19:00Z">
        <w:r w:rsidR="00903EF9">
          <w:rPr>
            <w:lang w:val="en-US"/>
          </w:rPr>
          <w:t>p</w:t>
        </w:r>
      </w:ins>
      <w:r w:rsidRPr="007D2B58">
        <w:rPr>
          <w:lang w:val="en-US"/>
        </w:rPr>
        <w:t xml:space="preserve">rimordial </w:t>
      </w:r>
      <w:ins w:id="142" w:author="Felix" w:date="2016-06-30T14:19:00Z">
        <w:r w:rsidR="00903EF9">
          <w:rPr>
            <w:lang w:val="en-US"/>
          </w:rPr>
          <w:t>s</w:t>
        </w:r>
      </w:ins>
      <w:r w:rsidRPr="007D2B58">
        <w:rPr>
          <w:lang w:val="en-US"/>
        </w:rPr>
        <w:t xml:space="preserve">ample for </w:t>
      </w:r>
      <w:ins w:id="143" w:author="Felix" w:date="2016-06-30T14:19:00Z">
        <w:r w:rsidR="00903EF9">
          <w:rPr>
            <w:lang w:val="en-US"/>
          </w:rPr>
          <w:t>l</w:t>
        </w:r>
      </w:ins>
      <w:r w:rsidRPr="007D2B58">
        <w:rPr>
          <w:lang w:val="en-US"/>
        </w:rPr>
        <w:t xml:space="preserve">inguistic </w:t>
      </w:r>
      <w:ins w:id="144" w:author="Felix" w:date="2016-06-30T14:19:00Z">
        <w:r w:rsidR="00903EF9">
          <w:rPr>
            <w:lang w:val="en-US"/>
          </w:rPr>
          <w:t>r</w:t>
        </w:r>
      </w:ins>
      <w:r w:rsidRPr="007D2B58">
        <w:rPr>
          <w:lang w:val="en-US"/>
        </w:rPr>
        <w:t>esearch. In</w:t>
      </w:r>
      <w:r>
        <w:rPr>
          <w:lang w:val="en-US"/>
        </w:rPr>
        <w:t xml:space="preserve">: Nicoletta </w:t>
      </w:r>
      <w:proofErr w:type="spellStart"/>
      <w:r>
        <w:rPr>
          <w:lang w:val="en-US"/>
        </w:rPr>
        <w:t>Calzolari</w:t>
      </w:r>
      <w:proofErr w:type="spellEnd"/>
      <w:r>
        <w:rPr>
          <w:lang w:val="en-US"/>
        </w:rPr>
        <w:t>, et al. (Hg.):</w:t>
      </w:r>
      <w:r w:rsidRPr="007D2B58">
        <w:rPr>
          <w:lang w:val="en-US"/>
        </w:rPr>
        <w:t xml:space="preserve"> Proceedings of the Seventh </w:t>
      </w:r>
      <w:r w:rsidRPr="007D2B58">
        <w:rPr>
          <w:lang w:val="en-US"/>
        </w:rPr>
        <w:lastRenderedPageBreak/>
        <w:t>International Conference on Language Reso</w:t>
      </w:r>
      <w:r>
        <w:rPr>
          <w:lang w:val="en-US"/>
        </w:rPr>
        <w:t>urces and Evaluation (LREC ’10).</w:t>
      </w:r>
      <w:r w:rsidRPr="007D2B58">
        <w:rPr>
          <w:lang w:val="en-US"/>
        </w:rPr>
        <w:t xml:space="preserve"> Valletta, </w:t>
      </w:r>
      <w:r>
        <w:rPr>
          <w:lang w:val="en-US"/>
        </w:rPr>
        <w:t>S. 1848– 1854.</w:t>
      </w:r>
    </w:p>
    <w:p w14:paraId="6FE68018" w14:textId="77777777" w:rsidR="00921C5C" w:rsidRDefault="00921C5C" w:rsidP="00921C5C">
      <w:pPr>
        <w:ind w:left="567" w:hanging="567"/>
        <w:rPr>
          <w:lang w:val="en-US"/>
        </w:rPr>
      </w:pPr>
    </w:p>
    <w:p w14:paraId="78CD048A" w14:textId="1644AA27" w:rsidR="00921C5C" w:rsidRDefault="00921C5C" w:rsidP="00921C5C">
      <w:pPr>
        <w:ind w:left="567" w:hanging="567"/>
        <w:rPr>
          <w:lang w:val="en-US"/>
        </w:rPr>
      </w:pPr>
      <w:proofErr w:type="spellStart"/>
      <w:r w:rsidRPr="00913C22">
        <w:rPr>
          <w:lang w:val="en-US"/>
        </w:rPr>
        <w:t>Landauer</w:t>
      </w:r>
      <w:proofErr w:type="spellEnd"/>
      <w:r>
        <w:rPr>
          <w:lang w:val="en-US"/>
        </w:rPr>
        <w:t>, Thomas K./</w:t>
      </w:r>
      <w:proofErr w:type="spellStart"/>
      <w:r>
        <w:rPr>
          <w:lang w:val="en-US"/>
        </w:rPr>
        <w:t>Dumais</w:t>
      </w:r>
      <w:proofErr w:type="spellEnd"/>
      <w:r>
        <w:rPr>
          <w:lang w:val="en-US"/>
        </w:rPr>
        <w:t xml:space="preserve">, </w:t>
      </w:r>
      <w:r w:rsidRPr="00913C22">
        <w:rPr>
          <w:lang w:val="en-US"/>
        </w:rPr>
        <w:t xml:space="preserve">Susan T. </w:t>
      </w:r>
      <w:r>
        <w:rPr>
          <w:lang w:val="en-US"/>
        </w:rPr>
        <w:t>(</w:t>
      </w:r>
      <w:r w:rsidRPr="00913C22">
        <w:rPr>
          <w:lang w:val="en-US"/>
        </w:rPr>
        <w:t>1997</w:t>
      </w:r>
      <w:r>
        <w:rPr>
          <w:lang w:val="en-US"/>
        </w:rPr>
        <w:t>):</w:t>
      </w:r>
      <w:r w:rsidRPr="00913C22">
        <w:rPr>
          <w:lang w:val="en-US"/>
        </w:rPr>
        <w:t xml:space="preserve"> A solution to </w:t>
      </w:r>
      <w:ins w:id="145" w:author="Konopka" w:date="2016-06-14T22:13:00Z">
        <w:r w:rsidR="00DA1427">
          <w:rPr>
            <w:lang w:val="en-US"/>
          </w:rPr>
          <w:t>P</w:t>
        </w:r>
      </w:ins>
      <w:r w:rsidRPr="00913C22">
        <w:rPr>
          <w:lang w:val="en-US"/>
        </w:rPr>
        <w:t>lato’s problem: the latent semantic analysis theory of acquisition, induction</w:t>
      </w:r>
      <w:r>
        <w:rPr>
          <w:lang w:val="en-US"/>
        </w:rPr>
        <w:t xml:space="preserve"> and rep</w:t>
      </w:r>
      <w:r w:rsidRPr="00913C22">
        <w:rPr>
          <w:lang w:val="en-US"/>
        </w:rPr>
        <w:t xml:space="preserve">resentation of knowledge. </w:t>
      </w:r>
      <w:r>
        <w:rPr>
          <w:lang w:val="en-US"/>
        </w:rPr>
        <w:t xml:space="preserve">In: </w:t>
      </w:r>
      <w:r w:rsidRPr="00966A01">
        <w:rPr>
          <w:iCs/>
          <w:lang w:val="en-US"/>
        </w:rPr>
        <w:t>Psychological Review</w:t>
      </w:r>
      <w:r>
        <w:rPr>
          <w:lang w:val="en-US"/>
        </w:rPr>
        <w:t xml:space="preserve"> </w:t>
      </w:r>
      <w:r w:rsidRPr="00913C22">
        <w:rPr>
          <w:lang w:val="en-US"/>
        </w:rPr>
        <w:t>104(2)</w:t>
      </w:r>
      <w:ins w:id="146" w:author="Felix" w:date="2016-06-30T14:24:00Z">
        <w:r w:rsidR="002F173E">
          <w:rPr>
            <w:lang w:val="en-US"/>
          </w:rPr>
          <w:t>,</w:t>
        </w:r>
      </w:ins>
      <w:r>
        <w:rPr>
          <w:lang w:val="en-US"/>
        </w:rPr>
        <w:t xml:space="preserve"> S. </w:t>
      </w:r>
      <w:r w:rsidRPr="00913C22">
        <w:rPr>
          <w:lang w:val="en-US"/>
        </w:rPr>
        <w:t>211–240.</w:t>
      </w:r>
    </w:p>
    <w:p w14:paraId="755F2AE4" w14:textId="77777777" w:rsidR="00921C5C" w:rsidRDefault="00921C5C" w:rsidP="00921C5C">
      <w:pPr>
        <w:ind w:left="567" w:hanging="567"/>
        <w:rPr>
          <w:lang w:val="en-US"/>
        </w:rPr>
      </w:pPr>
    </w:p>
    <w:p w14:paraId="23A9D09A" w14:textId="613AD5D0" w:rsidR="002F35D0" w:rsidRDefault="002F35D0" w:rsidP="00921C5C">
      <w:pPr>
        <w:ind w:left="567" w:hanging="567"/>
        <w:rPr>
          <w:lang w:val="en-US"/>
        </w:rPr>
      </w:pPr>
      <w:r>
        <w:rPr>
          <w:lang w:val="en-US"/>
        </w:rPr>
        <w:t>Leech, Geoffrey (</w:t>
      </w:r>
      <w:r w:rsidRPr="002F35D0">
        <w:rPr>
          <w:lang w:val="en-US"/>
        </w:rPr>
        <w:t>2007</w:t>
      </w:r>
      <w:r>
        <w:rPr>
          <w:lang w:val="en-US"/>
        </w:rPr>
        <w:t>):</w:t>
      </w:r>
      <w:r w:rsidRPr="002F35D0">
        <w:rPr>
          <w:lang w:val="en-US"/>
        </w:rPr>
        <w:t xml:space="preserve"> New resources or just better old ones? The Holy Grail of representativeness. In</w:t>
      </w:r>
      <w:r>
        <w:rPr>
          <w:lang w:val="en-US"/>
        </w:rPr>
        <w:t xml:space="preserve">: </w:t>
      </w:r>
      <w:proofErr w:type="spellStart"/>
      <w:r>
        <w:rPr>
          <w:lang w:val="en-US"/>
        </w:rPr>
        <w:t>Hundt</w:t>
      </w:r>
      <w:proofErr w:type="spellEnd"/>
      <w:r>
        <w:rPr>
          <w:lang w:val="en-US"/>
        </w:rPr>
        <w:t>, Marianne, et al. (Hg.):</w:t>
      </w:r>
      <w:r w:rsidRPr="002F35D0">
        <w:rPr>
          <w:lang w:val="en-US"/>
        </w:rPr>
        <w:t xml:space="preserve"> Corpus linguistics and the web,</w:t>
      </w:r>
      <w:ins w:id="147" w:author="Felix" w:date="2016-06-30T14:25:00Z">
        <w:r w:rsidR="0023225C">
          <w:rPr>
            <w:lang w:val="en-US"/>
          </w:rPr>
          <w:t xml:space="preserve">. </w:t>
        </w:r>
      </w:ins>
      <w:r w:rsidRPr="002F35D0">
        <w:rPr>
          <w:lang w:val="en-US"/>
        </w:rPr>
        <w:t>Amsterdam and New York</w:t>
      </w:r>
      <w:ins w:id="148" w:author="Felix" w:date="2016-06-30T14:25:00Z">
        <w:r w:rsidR="0023225C">
          <w:rPr>
            <w:lang w:val="en-US"/>
          </w:rPr>
          <w:t xml:space="preserve">, </w:t>
        </w:r>
      </w:ins>
      <w:ins w:id="149" w:author="Felix" w:date="2016-06-30T14:24:00Z">
        <w:r w:rsidR="002F173E">
          <w:rPr>
            <w:lang w:val="en-US"/>
          </w:rPr>
          <w:t xml:space="preserve">S. 133–149. </w:t>
        </w:r>
      </w:ins>
    </w:p>
    <w:p w14:paraId="29CFCAF5" w14:textId="77777777" w:rsidR="002F35D0" w:rsidRDefault="002F35D0" w:rsidP="00921C5C">
      <w:pPr>
        <w:ind w:left="567" w:hanging="567"/>
        <w:rPr>
          <w:lang w:val="en-US"/>
        </w:rPr>
      </w:pPr>
    </w:p>
    <w:p w14:paraId="5EFD60F7" w14:textId="77777777" w:rsidR="00921C5C" w:rsidRDefault="00921C5C" w:rsidP="00921C5C">
      <w:pPr>
        <w:ind w:left="567" w:hanging="567"/>
        <w:rPr>
          <w:lang w:val="en-US"/>
        </w:rPr>
      </w:pPr>
      <w:proofErr w:type="spellStart"/>
      <w:r>
        <w:rPr>
          <w:lang w:val="en-US"/>
        </w:rPr>
        <w:t>Mehler</w:t>
      </w:r>
      <w:proofErr w:type="spellEnd"/>
      <w:r>
        <w:rPr>
          <w:lang w:val="en-US"/>
        </w:rPr>
        <w:t>, Alexander/</w:t>
      </w:r>
      <w:proofErr w:type="spellStart"/>
      <w:r w:rsidRPr="00BD6712">
        <w:rPr>
          <w:lang w:val="en-US"/>
        </w:rPr>
        <w:t>Sharoff</w:t>
      </w:r>
      <w:proofErr w:type="spellEnd"/>
      <w:r w:rsidRPr="00BD6712">
        <w:rPr>
          <w:lang w:val="en-US"/>
        </w:rPr>
        <w:t>, Serge</w:t>
      </w:r>
      <w:r>
        <w:rPr>
          <w:lang w:val="en-US"/>
        </w:rPr>
        <w:t>/</w:t>
      </w:r>
      <w:proofErr w:type="spellStart"/>
      <w:r>
        <w:rPr>
          <w:lang w:val="en-US"/>
        </w:rPr>
        <w:t>Santini</w:t>
      </w:r>
      <w:proofErr w:type="spellEnd"/>
      <w:r>
        <w:rPr>
          <w:lang w:val="en-US"/>
        </w:rPr>
        <w:t>, Marina (Hg.)</w:t>
      </w:r>
      <w:r w:rsidRPr="00BD6712">
        <w:rPr>
          <w:lang w:val="en-US"/>
        </w:rPr>
        <w:t xml:space="preserve"> </w:t>
      </w:r>
      <w:r>
        <w:rPr>
          <w:lang w:val="en-US"/>
        </w:rPr>
        <w:t>(</w:t>
      </w:r>
      <w:r w:rsidRPr="00BD6712">
        <w:rPr>
          <w:lang w:val="en-US"/>
        </w:rPr>
        <w:t>2010</w:t>
      </w:r>
      <w:r>
        <w:rPr>
          <w:lang w:val="en-US"/>
        </w:rPr>
        <w:t>):</w:t>
      </w:r>
      <w:r w:rsidRPr="00BD6712">
        <w:rPr>
          <w:lang w:val="en-US"/>
        </w:rPr>
        <w:t xml:space="preserve"> Genres on the web: computation</w:t>
      </w:r>
      <w:r>
        <w:rPr>
          <w:lang w:val="en-US"/>
        </w:rPr>
        <w:t>al models and empirical studies.</w:t>
      </w:r>
      <w:r w:rsidRPr="00BD6712">
        <w:rPr>
          <w:lang w:val="en-US"/>
        </w:rPr>
        <w:t xml:space="preserve"> Text,</w:t>
      </w:r>
      <w:r>
        <w:rPr>
          <w:lang w:val="en-US"/>
        </w:rPr>
        <w:t xml:space="preserve"> speech and language technology, Bd. 42. New York.</w:t>
      </w:r>
    </w:p>
    <w:p w14:paraId="397DD28D" w14:textId="77777777" w:rsidR="00921C5C" w:rsidRPr="00913C22" w:rsidRDefault="00921C5C" w:rsidP="00921C5C">
      <w:pPr>
        <w:ind w:left="567" w:hanging="567"/>
        <w:rPr>
          <w:lang w:val="en-US"/>
        </w:rPr>
      </w:pPr>
    </w:p>
    <w:p w14:paraId="2B033780" w14:textId="230B4680" w:rsidR="00921C5C" w:rsidRDefault="00921C5C" w:rsidP="00921C5C">
      <w:pPr>
        <w:ind w:left="567" w:hanging="567"/>
        <w:rPr>
          <w:lang w:val="en-US"/>
        </w:rPr>
      </w:pPr>
      <w:r w:rsidRPr="00FA1BDC">
        <w:rPr>
          <w:lang w:val="en-US"/>
        </w:rPr>
        <w:t xml:space="preserve">Nelson, Robert K. </w:t>
      </w:r>
      <w:r>
        <w:rPr>
          <w:lang w:val="en-US"/>
        </w:rPr>
        <w:t>(</w:t>
      </w:r>
      <w:r w:rsidRPr="00FA1BDC">
        <w:rPr>
          <w:lang w:val="en-US"/>
        </w:rPr>
        <w:t>2016</w:t>
      </w:r>
      <w:r>
        <w:rPr>
          <w:lang w:val="en-US"/>
        </w:rPr>
        <w:t>):</w:t>
      </w:r>
      <w:r w:rsidRPr="00FA1BDC">
        <w:rPr>
          <w:lang w:val="en-US"/>
        </w:rPr>
        <w:t xml:space="preserve"> Mining the Dispatch. </w:t>
      </w:r>
      <w:ins w:id="150" w:author="Konopka" w:date="2016-06-14T22:14:00Z">
        <w:r w:rsidR="00DA1427" w:rsidRPr="002F173E">
          <w:t>http://dsl.richmond.edu/dispatch</w:t>
        </w:r>
      </w:ins>
    </w:p>
    <w:p w14:paraId="3574FFE5" w14:textId="77777777" w:rsidR="00921C5C" w:rsidRDefault="00921C5C" w:rsidP="00921C5C">
      <w:pPr>
        <w:ind w:left="567" w:hanging="567"/>
        <w:rPr>
          <w:lang w:val="en-US"/>
        </w:rPr>
      </w:pPr>
    </w:p>
    <w:p w14:paraId="6489B839" w14:textId="5E00C313" w:rsidR="00921C5C" w:rsidRPr="00FA59A6" w:rsidRDefault="00921C5C" w:rsidP="00921C5C">
      <w:pPr>
        <w:ind w:left="567" w:hanging="567"/>
        <w:rPr>
          <w:iCs/>
          <w:lang w:val="en-US"/>
        </w:rPr>
      </w:pPr>
      <w:proofErr w:type="spellStart"/>
      <w:r w:rsidRPr="00FA31A5">
        <w:rPr>
          <w:lang w:val="en-US"/>
        </w:rPr>
        <w:t>Řehůřek</w:t>
      </w:r>
      <w:proofErr w:type="spellEnd"/>
      <w:r w:rsidRPr="00FA31A5">
        <w:rPr>
          <w:lang w:val="en-US"/>
        </w:rPr>
        <w:t xml:space="preserve">, </w:t>
      </w:r>
      <w:proofErr w:type="spellStart"/>
      <w:r w:rsidRPr="00FA59A6">
        <w:rPr>
          <w:lang w:val="en-US"/>
        </w:rPr>
        <w:t>Radim</w:t>
      </w:r>
      <w:proofErr w:type="spellEnd"/>
      <w:r>
        <w:rPr>
          <w:lang w:val="en-US"/>
        </w:rPr>
        <w:t>/</w:t>
      </w:r>
      <w:proofErr w:type="spellStart"/>
      <w:r>
        <w:rPr>
          <w:lang w:val="en-US"/>
        </w:rPr>
        <w:t>Sojka</w:t>
      </w:r>
      <w:proofErr w:type="spellEnd"/>
      <w:r>
        <w:rPr>
          <w:lang w:val="en-US"/>
        </w:rPr>
        <w:t xml:space="preserve"> Petr</w:t>
      </w:r>
      <w:r w:rsidRPr="00FA59A6">
        <w:rPr>
          <w:lang w:val="en-US"/>
        </w:rPr>
        <w:t xml:space="preserve"> </w:t>
      </w:r>
      <w:r>
        <w:rPr>
          <w:lang w:val="en-US"/>
        </w:rPr>
        <w:t>(</w:t>
      </w:r>
      <w:r w:rsidRPr="00FA59A6">
        <w:rPr>
          <w:lang w:val="en-US"/>
        </w:rPr>
        <w:t>2010</w:t>
      </w:r>
      <w:r>
        <w:rPr>
          <w:lang w:val="en-US"/>
        </w:rPr>
        <w:t>):</w:t>
      </w:r>
      <w:r w:rsidRPr="00FA59A6">
        <w:rPr>
          <w:lang w:val="en-US"/>
        </w:rPr>
        <w:t xml:space="preserve"> Software </w:t>
      </w:r>
      <w:ins w:id="151" w:author="Felix" w:date="2016-06-30T14:19:00Z">
        <w:r w:rsidR="00DD64D2">
          <w:rPr>
            <w:lang w:val="en-US"/>
          </w:rPr>
          <w:t>f</w:t>
        </w:r>
      </w:ins>
      <w:r w:rsidRPr="00FA59A6">
        <w:rPr>
          <w:lang w:val="en-US"/>
        </w:rPr>
        <w:t xml:space="preserve">ramework for </w:t>
      </w:r>
      <w:ins w:id="152" w:author="Felix" w:date="2016-06-30T14:19:00Z">
        <w:r w:rsidR="00DD64D2">
          <w:rPr>
            <w:lang w:val="en-US"/>
          </w:rPr>
          <w:t>t</w:t>
        </w:r>
      </w:ins>
      <w:r w:rsidRPr="00FA59A6">
        <w:rPr>
          <w:lang w:val="en-US"/>
        </w:rPr>
        <w:t xml:space="preserve">opic </w:t>
      </w:r>
      <w:proofErr w:type="spellStart"/>
      <w:ins w:id="153" w:author="Felix" w:date="2016-06-30T14:19:00Z">
        <w:r w:rsidR="00DD64D2">
          <w:rPr>
            <w:lang w:val="en-US"/>
          </w:rPr>
          <w:t>m</w:t>
        </w:r>
      </w:ins>
      <w:r w:rsidRPr="00FA59A6">
        <w:rPr>
          <w:lang w:val="en-US"/>
        </w:rPr>
        <w:t>odelling</w:t>
      </w:r>
      <w:proofErr w:type="spellEnd"/>
      <w:r w:rsidRPr="00FA59A6">
        <w:rPr>
          <w:lang w:val="en-US"/>
        </w:rPr>
        <w:t xml:space="preserve"> with </w:t>
      </w:r>
      <w:ins w:id="154" w:author="Felix" w:date="2016-06-30T14:19:00Z">
        <w:r w:rsidR="00DD64D2">
          <w:rPr>
            <w:lang w:val="en-US"/>
          </w:rPr>
          <w:t>l</w:t>
        </w:r>
      </w:ins>
      <w:r w:rsidRPr="00FA59A6">
        <w:rPr>
          <w:lang w:val="en-US"/>
        </w:rPr>
        <w:t xml:space="preserve">arge </w:t>
      </w:r>
      <w:ins w:id="155" w:author="Felix" w:date="2016-06-30T14:20:00Z">
        <w:r w:rsidR="00DD64D2">
          <w:rPr>
            <w:lang w:val="en-US"/>
          </w:rPr>
          <w:t>c</w:t>
        </w:r>
      </w:ins>
      <w:r w:rsidRPr="00FA59A6">
        <w:rPr>
          <w:lang w:val="en-US"/>
        </w:rPr>
        <w:t xml:space="preserve">orpora. In: </w:t>
      </w:r>
      <w:r w:rsidRPr="00FA59A6">
        <w:rPr>
          <w:iCs/>
          <w:lang w:val="en-US"/>
        </w:rPr>
        <w:t>Proceedings of the LREC 2010 Workshop on New Challenges for NLP Frameworks. Valletta, S. 45–50</w:t>
      </w:r>
      <w:ins w:id="156" w:author="Konopka" w:date="2016-06-14T22:14:00Z">
        <w:r w:rsidR="00DA1427">
          <w:rPr>
            <w:iCs/>
            <w:lang w:val="en-US"/>
          </w:rPr>
          <w:t>.</w:t>
        </w:r>
      </w:ins>
    </w:p>
    <w:p w14:paraId="126D6037" w14:textId="77777777" w:rsidR="00921C5C" w:rsidRDefault="00921C5C" w:rsidP="00921C5C">
      <w:pPr>
        <w:ind w:left="567" w:hanging="567"/>
        <w:rPr>
          <w:i/>
          <w:iCs/>
          <w:lang w:val="en-US"/>
        </w:rPr>
      </w:pPr>
    </w:p>
    <w:p w14:paraId="0910DAFA" w14:textId="48D70108" w:rsidR="00921C5C" w:rsidRDefault="00921C5C" w:rsidP="00921C5C">
      <w:pPr>
        <w:ind w:left="567" w:hanging="567"/>
        <w:rPr>
          <w:iCs/>
          <w:lang w:val="en-US"/>
        </w:rPr>
      </w:pPr>
      <w:proofErr w:type="spellStart"/>
      <w:r w:rsidRPr="001C2D36">
        <w:rPr>
          <w:iCs/>
          <w:lang w:val="en-US"/>
        </w:rPr>
        <w:t>Rhody</w:t>
      </w:r>
      <w:proofErr w:type="spellEnd"/>
      <w:r w:rsidRPr="001C2D36">
        <w:rPr>
          <w:iCs/>
          <w:lang w:val="en-US"/>
        </w:rPr>
        <w:t xml:space="preserve">, Lisa M. </w:t>
      </w:r>
      <w:r>
        <w:rPr>
          <w:iCs/>
          <w:lang w:val="en-US"/>
        </w:rPr>
        <w:t>(</w:t>
      </w:r>
      <w:r w:rsidRPr="001C2D36">
        <w:rPr>
          <w:iCs/>
          <w:lang w:val="en-US"/>
        </w:rPr>
        <w:t>2012</w:t>
      </w:r>
      <w:r>
        <w:rPr>
          <w:iCs/>
          <w:lang w:val="en-US"/>
        </w:rPr>
        <w:t>):</w:t>
      </w:r>
      <w:r w:rsidRPr="001C2D36">
        <w:rPr>
          <w:iCs/>
          <w:lang w:val="en-US"/>
        </w:rPr>
        <w:t xml:space="preserve"> Topic </w:t>
      </w:r>
      <w:ins w:id="157" w:author="Felix" w:date="2016-06-30T14:20:00Z">
        <w:r w:rsidR="00DD64D2">
          <w:rPr>
            <w:iCs/>
            <w:lang w:val="en-US"/>
          </w:rPr>
          <w:t>m</w:t>
        </w:r>
      </w:ins>
      <w:r w:rsidRPr="001C2D36">
        <w:rPr>
          <w:iCs/>
          <w:lang w:val="en-US"/>
        </w:rPr>
        <w:t xml:space="preserve">odeling and </w:t>
      </w:r>
      <w:ins w:id="158" w:author="Felix" w:date="2016-06-30T14:20:00Z">
        <w:r w:rsidR="00DD64D2">
          <w:rPr>
            <w:iCs/>
            <w:lang w:val="en-US"/>
          </w:rPr>
          <w:t>f</w:t>
        </w:r>
      </w:ins>
      <w:r w:rsidRPr="001C2D36">
        <w:rPr>
          <w:iCs/>
          <w:lang w:val="en-US"/>
        </w:rPr>
        <w:t xml:space="preserve">igurative </w:t>
      </w:r>
      <w:ins w:id="159" w:author="Felix" w:date="2016-06-30T14:20:00Z">
        <w:r w:rsidR="00DD64D2">
          <w:rPr>
            <w:iCs/>
            <w:lang w:val="en-US"/>
          </w:rPr>
          <w:t>l</w:t>
        </w:r>
      </w:ins>
      <w:r w:rsidRPr="001C2D36">
        <w:rPr>
          <w:iCs/>
          <w:lang w:val="en-US"/>
        </w:rPr>
        <w:t xml:space="preserve">anguage. </w:t>
      </w:r>
      <w:ins w:id="160" w:author="Felix" w:date="2016-06-30T14:25:00Z">
        <w:r w:rsidR="005B78A6">
          <w:rPr>
            <w:iCs/>
            <w:lang w:val="en-US"/>
          </w:rPr>
          <w:t xml:space="preserve">In: </w:t>
        </w:r>
      </w:ins>
      <w:r w:rsidRPr="001C2D36">
        <w:rPr>
          <w:iCs/>
          <w:lang w:val="en-US"/>
        </w:rPr>
        <w:t>Journal of Digital Humanities 2(1).</w:t>
      </w:r>
    </w:p>
    <w:p w14:paraId="66AD56C0" w14:textId="77777777" w:rsidR="00921C5C" w:rsidRDefault="00921C5C" w:rsidP="00921C5C">
      <w:pPr>
        <w:ind w:left="567" w:hanging="567"/>
        <w:rPr>
          <w:iCs/>
          <w:lang w:val="en-US"/>
        </w:rPr>
      </w:pPr>
    </w:p>
    <w:p w14:paraId="22E5EADA" w14:textId="30E23927" w:rsidR="00921C5C" w:rsidRDefault="00921C5C" w:rsidP="00921C5C">
      <w:pPr>
        <w:ind w:left="567" w:hanging="567"/>
        <w:rPr>
          <w:iCs/>
          <w:lang w:val="en-US"/>
        </w:rPr>
      </w:pPr>
      <w:proofErr w:type="spellStart"/>
      <w:r>
        <w:rPr>
          <w:iCs/>
          <w:lang w:val="en-US"/>
        </w:rPr>
        <w:t>Schäfer</w:t>
      </w:r>
      <w:proofErr w:type="spellEnd"/>
      <w:r>
        <w:rPr>
          <w:iCs/>
          <w:lang w:val="en-US"/>
        </w:rPr>
        <w:t>, Roland (</w:t>
      </w:r>
      <w:r w:rsidRPr="00241648">
        <w:rPr>
          <w:iCs/>
          <w:lang w:val="en-US"/>
        </w:rPr>
        <w:t>2015</w:t>
      </w:r>
      <w:r>
        <w:rPr>
          <w:iCs/>
          <w:lang w:val="en-US"/>
        </w:rPr>
        <w:t>):</w:t>
      </w:r>
      <w:r w:rsidRPr="00241648">
        <w:rPr>
          <w:iCs/>
          <w:lang w:val="en-US"/>
        </w:rPr>
        <w:t xml:space="preserve"> Processing and querying large web corpora with</w:t>
      </w:r>
      <w:r>
        <w:rPr>
          <w:iCs/>
          <w:lang w:val="en-US"/>
        </w:rPr>
        <w:t xml:space="preserve"> the COW14 architecture. In: </w:t>
      </w:r>
      <w:proofErr w:type="spellStart"/>
      <w:r>
        <w:rPr>
          <w:iCs/>
          <w:lang w:val="en-US"/>
        </w:rPr>
        <w:t>Bań</w:t>
      </w:r>
      <w:r w:rsidRPr="00241648">
        <w:rPr>
          <w:iCs/>
          <w:lang w:val="en-US"/>
        </w:rPr>
        <w:t>ski</w:t>
      </w:r>
      <w:proofErr w:type="spellEnd"/>
      <w:r w:rsidRPr="00241648">
        <w:rPr>
          <w:iCs/>
          <w:lang w:val="en-US"/>
        </w:rPr>
        <w:t xml:space="preserve">, </w:t>
      </w:r>
      <w:r>
        <w:rPr>
          <w:iCs/>
          <w:lang w:val="en-US"/>
        </w:rPr>
        <w:t xml:space="preserve">Piotr, et al. (Hg.): </w:t>
      </w:r>
      <w:r w:rsidRPr="00241648">
        <w:rPr>
          <w:iCs/>
          <w:lang w:val="en-US"/>
        </w:rPr>
        <w:t xml:space="preserve">Proceedings of Challenges in the Management of Large Corpora 3 </w:t>
      </w:r>
      <w:r>
        <w:rPr>
          <w:iCs/>
          <w:lang w:val="en-US"/>
        </w:rPr>
        <w:t>(CMLC-3). Mannheim, S.</w:t>
      </w:r>
      <w:r w:rsidR="0073520F">
        <w:rPr>
          <w:iCs/>
          <w:lang w:val="en-US"/>
        </w:rPr>
        <w:t xml:space="preserve"> 28</w:t>
      </w:r>
      <w:ins w:id="161" w:author="Konopka" w:date="2016-06-14T22:17:00Z">
        <w:r w:rsidR="00DA1427">
          <w:rPr>
            <w:iCs/>
            <w:lang w:val="en-US"/>
          </w:rPr>
          <w:t>-</w:t>
        </w:r>
      </w:ins>
      <w:r w:rsidR="0073520F">
        <w:rPr>
          <w:iCs/>
          <w:lang w:val="en-US"/>
        </w:rPr>
        <w:t>34.</w:t>
      </w:r>
      <w:r>
        <w:rPr>
          <w:rFonts w:ascii="Helvetica" w:hAnsi="Helvetica" w:cs="Helvetica"/>
          <w:color w:val="000000"/>
          <w:sz w:val="20"/>
          <w:szCs w:val="20"/>
          <w:lang w:val="en-US"/>
        </w:rPr>
        <w:t xml:space="preserve"> </w:t>
      </w:r>
    </w:p>
    <w:p w14:paraId="696F84A2" w14:textId="77777777" w:rsidR="00921C5C" w:rsidRPr="001C2D36" w:rsidRDefault="00921C5C" w:rsidP="00921C5C">
      <w:pPr>
        <w:ind w:left="567" w:hanging="567"/>
        <w:rPr>
          <w:iCs/>
          <w:lang w:val="en-US"/>
        </w:rPr>
      </w:pPr>
    </w:p>
    <w:p w14:paraId="76403A14" w14:textId="7C5A57AB" w:rsidR="00921C5C" w:rsidRDefault="00921C5C" w:rsidP="00921C5C">
      <w:pPr>
        <w:ind w:left="567" w:hanging="567"/>
        <w:rPr>
          <w:lang w:val="en-US"/>
        </w:rPr>
      </w:pPr>
      <w:proofErr w:type="spellStart"/>
      <w:r>
        <w:rPr>
          <w:lang w:val="en-US"/>
        </w:rPr>
        <w:t>Schä</w:t>
      </w:r>
      <w:r w:rsidRPr="00FD4FBF">
        <w:rPr>
          <w:lang w:val="en-US"/>
        </w:rPr>
        <w:t>fer</w:t>
      </w:r>
      <w:proofErr w:type="spellEnd"/>
      <w:r w:rsidRPr="00FD4FBF">
        <w:rPr>
          <w:lang w:val="en-US"/>
        </w:rPr>
        <w:t>, Roland</w:t>
      </w:r>
      <w:r>
        <w:rPr>
          <w:lang w:val="en-US"/>
        </w:rPr>
        <w:t>/Bildhauer, Felix (</w:t>
      </w:r>
      <w:r w:rsidRPr="00FD4FBF">
        <w:rPr>
          <w:lang w:val="en-US"/>
        </w:rPr>
        <w:t>2012</w:t>
      </w:r>
      <w:r>
        <w:rPr>
          <w:lang w:val="en-US"/>
        </w:rPr>
        <w:t>)</w:t>
      </w:r>
      <w:ins w:id="162" w:author="Konopka" w:date="2016-06-14T22:17:00Z">
        <w:r w:rsidR="00DA1427">
          <w:rPr>
            <w:lang w:val="en-US"/>
          </w:rPr>
          <w:t>:</w:t>
        </w:r>
      </w:ins>
      <w:r w:rsidRPr="00FD4FBF">
        <w:rPr>
          <w:lang w:val="en-US"/>
        </w:rPr>
        <w:t xml:space="preserve"> Building large corpora from the web using a new eff</w:t>
      </w:r>
      <w:ins w:id="163" w:author="Konopka" w:date="2016-06-14T22:17:00Z">
        <w:r w:rsidR="00DA1427">
          <w:rPr>
            <w:lang w:val="en-US"/>
          </w:rPr>
          <w:t>i</w:t>
        </w:r>
      </w:ins>
      <w:r w:rsidRPr="00FD4FBF">
        <w:rPr>
          <w:lang w:val="en-US"/>
        </w:rPr>
        <w:t>cient tool chain. In</w:t>
      </w:r>
      <w:r>
        <w:rPr>
          <w:lang w:val="en-US"/>
        </w:rPr>
        <w:t xml:space="preserve">: </w:t>
      </w:r>
      <w:proofErr w:type="spellStart"/>
      <w:r>
        <w:rPr>
          <w:lang w:val="en-US"/>
        </w:rPr>
        <w:t>Calzolari</w:t>
      </w:r>
      <w:proofErr w:type="spellEnd"/>
      <w:r>
        <w:rPr>
          <w:lang w:val="en-US"/>
        </w:rPr>
        <w:t xml:space="preserve">, Nicoletta, et al. (Hg.): Proceedings of the Eighth </w:t>
      </w:r>
      <w:r w:rsidRPr="00FD4FBF">
        <w:rPr>
          <w:lang w:val="en-US"/>
        </w:rPr>
        <w:t>International Conference on Language Reso</w:t>
      </w:r>
      <w:r>
        <w:rPr>
          <w:lang w:val="en-US"/>
        </w:rPr>
        <w:t>urces and Evaluation (LREC’12). Istanbul, S. 486–493.</w:t>
      </w:r>
    </w:p>
    <w:p w14:paraId="65964648" w14:textId="77777777" w:rsidR="0094674E" w:rsidRPr="00DD3C7F" w:rsidRDefault="0094674E" w:rsidP="00DD3C7F">
      <w:pPr>
        <w:ind w:left="567" w:hanging="567"/>
        <w:rPr>
          <w:lang w:val="en-US"/>
        </w:rPr>
      </w:pPr>
    </w:p>
    <w:p w14:paraId="16813D4A" w14:textId="291A9888" w:rsidR="00307649" w:rsidRDefault="0094674E" w:rsidP="00DD3C7F">
      <w:pPr>
        <w:ind w:left="567" w:hanging="567"/>
        <w:rPr>
          <w:ins w:id="164" w:author="Felix" w:date="2016-06-30T13:50:00Z"/>
          <w:lang w:val="en-US"/>
        </w:rPr>
      </w:pPr>
      <w:proofErr w:type="spellStart"/>
      <w:r>
        <w:rPr>
          <w:lang w:val="en-US"/>
        </w:rPr>
        <w:t>Sharoff</w:t>
      </w:r>
      <w:proofErr w:type="spellEnd"/>
      <w:r>
        <w:rPr>
          <w:lang w:val="en-US"/>
        </w:rPr>
        <w:t>, Serge (</w:t>
      </w:r>
      <w:r w:rsidRPr="0094674E">
        <w:rPr>
          <w:lang w:val="en-US"/>
        </w:rPr>
        <w:t>2006</w:t>
      </w:r>
      <w:r>
        <w:rPr>
          <w:lang w:val="en-US"/>
        </w:rPr>
        <w:t>):</w:t>
      </w:r>
      <w:r w:rsidRPr="0094674E">
        <w:rPr>
          <w:lang w:val="en-US"/>
        </w:rPr>
        <w:t xml:space="preserve"> Creating </w:t>
      </w:r>
      <w:ins w:id="165" w:author="Felix" w:date="2016-06-30T14:20:00Z">
        <w:r w:rsidR="00DD64D2">
          <w:rPr>
            <w:lang w:val="en-US"/>
          </w:rPr>
          <w:t>g</w:t>
        </w:r>
      </w:ins>
      <w:r w:rsidRPr="0094674E">
        <w:rPr>
          <w:lang w:val="en-US"/>
        </w:rPr>
        <w:t>eneral-</w:t>
      </w:r>
      <w:ins w:id="166" w:author="Felix" w:date="2016-06-30T14:20:00Z">
        <w:r w:rsidR="00DD64D2">
          <w:rPr>
            <w:lang w:val="en-US"/>
          </w:rPr>
          <w:t>p</w:t>
        </w:r>
      </w:ins>
      <w:r w:rsidRPr="0094674E">
        <w:rPr>
          <w:lang w:val="en-US"/>
        </w:rPr>
        <w:t xml:space="preserve">urpose </w:t>
      </w:r>
      <w:ins w:id="167" w:author="Felix" w:date="2016-06-30T14:20:00Z">
        <w:r w:rsidR="00DD64D2">
          <w:rPr>
            <w:lang w:val="en-US"/>
          </w:rPr>
          <w:t>c</w:t>
        </w:r>
      </w:ins>
      <w:r w:rsidRPr="0094674E">
        <w:rPr>
          <w:lang w:val="en-US"/>
        </w:rPr>
        <w:t xml:space="preserve">orpora </w:t>
      </w:r>
      <w:ins w:id="168" w:author="Felix" w:date="2016-06-30T14:20:00Z">
        <w:r w:rsidR="00DD64D2">
          <w:rPr>
            <w:lang w:val="en-US"/>
          </w:rPr>
          <w:t>u</w:t>
        </w:r>
      </w:ins>
      <w:r w:rsidRPr="0094674E">
        <w:rPr>
          <w:lang w:val="en-US"/>
        </w:rPr>
        <w:t xml:space="preserve">sing </w:t>
      </w:r>
      <w:ins w:id="169" w:author="Felix" w:date="2016-06-30T14:20:00Z">
        <w:r w:rsidR="00DD64D2">
          <w:rPr>
            <w:lang w:val="en-US"/>
          </w:rPr>
          <w:t>a</w:t>
        </w:r>
      </w:ins>
      <w:r w:rsidRPr="0094674E">
        <w:rPr>
          <w:lang w:val="en-US"/>
        </w:rPr>
        <w:t xml:space="preserve">utomated </w:t>
      </w:r>
      <w:ins w:id="170" w:author="Felix" w:date="2016-06-30T14:20:00Z">
        <w:r w:rsidR="00DD64D2">
          <w:rPr>
            <w:lang w:val="en-US"/>
          </w:rPr>
          <w:t>s</w:t>
        </w:r>
      </w:ins>
      <w:r w:rsidRPr="0094674E">
        <w:rPr>
          <w:lang w:val="en-US"/>
        </w:rPr>
        <w:t xml:space="preserve">earch </w:t>
      </w:r>
      <w:ins w:id="171" w:author="Felix" w:date="2016-06-30T14:20:00Z">
        <w:r w:rsidR="00DD64D2">
          <w:rPr>
            <w:lang w:val="en-US"/>
          </w:rPr>
          <w:t>e</w:t>
        </w:r>
      </w:ins>
      <w:r w:rsidRPr="0094674E">
        <w:rPr>
          <w:lang w:val="en-US"/>
        </w:rPr>
        <w:t xml:space="preserve">ngine </w:t>
      </w:r>
      <w:ins w:id="172" w:author="Felix" w:date="2016-06-30T14:20:00Z">
        <w:r w:rsidR="00DD64D2">
          <w:rPr>
            <w:lang w:val="en-US"/>
          </w:rPr>
          <w:t>q</w:t>
        </w:r>
      </w:ins>
      <w:r w:rsidRPr="0094674E">
        <w:rPr>
          <w:lang w:val="en-US"/>
        </w:rPr>
        <w:t>ueries. In</w:t>
      </w:r>
      <w:r>
        <w:rPr>
          <w:lang w:val="en-US"/>
        </w:rPr>
        <w:t>:</w:t>
      </w:r>
      <w:r w:rsidRPr="0094674E">
        <w:rPr>
          <w:lang w:val="en-US"/>
        </w:rPr>
        <w:t xml:space="preserve"> </w:t>
      </w:r>
      <w:proofErr w:type="spellStart"/>
      <w:r>
        <w:rPr>
          <w:lang w:val="en-US"/>
        </w:rPr>
        <w:t>Baroni</w:t>
      </w:r>
      <w:proofErr w:type="spellEnd"/>
      <w:r>
        <w:rPr>
          <w:lang w:val="en-US"/>
        </w:rPr>
        <w:t xml:space="preserve">, </w:t>
      </w:r>
      <w:r w:rsidRPr="0094674E">
        <w:rPr>
          <w:lang w:val="en-US"/>
        </w:rPr>
        <w:lastRenderedPageBreak/>
        <w:t>Marco</w:t>
      </w:r>
      <w:r>
        <w:rPr>
          <w:lang w:val="en-US"/>
        </w:rPr>
        <w:t>/</w:t>
      </w:r>
      <w:proofErr w:type="spellStart"/>
      <w:r w:rsidRPr="0094674E">
        <w:rPr>
          <w:lang w:val="en-US"/>
        </w:rPr>
        <w:t>Bernardini</w:t>
      </w:r>
      <w:proofErr w:type="spellEnd"/>
      <w:r>
        <w:rPr>
          <w:lang w:val="en-US"/>
        </w:rPr>
        <w:t>, Silvia (Hg.):</w:t>
      </w:r>
      <w:r w:rsidRPr="0094674E">
        <w:rPr>
          <w:lang w:val="en-US"/>
        </w:rPr>
        <w:t xml:space="preserve"> </w:t>
      </w:r>
      <w:proofErr w:type="spellStart"/>
      <w:r w:rsidRPr="0094674E">
        <w:rPr>
          <w:lang w:val="en-US"/>
        </w:rPr>
        <w:t>WaCky</w:t>
      </w:r>
      <w:proofErr w:type="spellEnd"/>
      <w:r w:rsidRPr="0094674E">
        <w:rPr>
          <w:lang w:val="en-US"/>
        </w:rPr>
        <w:t>! Work</w:t>
      </w:r>
      <w:r>
        <w:rPr>
          <w:lang w:val="en-US"/>
        </w:rPr>
        <w:t xml:space="preserve">ing papers on the </w:t>
      </w:r>
      <w:ins w:id="173" w:author="Felix" w:date="2016-06-30T14:20:00Z">
        <w:r w:rsidR="00DD64D2">
          <w:rPr>
            <w:lang w:val="en-US"/>
          </w:rPr>
          <w:t>w</w:t>
        </w:r>
      </w:ins>
      <w:r>
        <w:rPr>
          <w:lang w:val="en-US"/>
        </w:rPr>
        <w:t xml:space="preserve">eb as </w:t>
      </w:r>
      <w:ins w:id="174" w:author="Felix" w:date="2016-06-30T14:20:00Z">
        <w:r w:rsidR="00DD64D2">
          <w:rPr>
            <w:lang w:val="en-US"/>
          </w:rPr>
          <w:t>c</w:t>
        </w:r>
      </w:ins>
      <w:r>
        <w:rPr>
          <w:lang w:val="en-US"/>
        </w:rPr>
        <w:t>orpus. Bologna, S. 63–98.</w:t>
      </w:r>
      <w:r w:rsidRPr="0094674E" w:rsidDel="00921C5C">
        <w:rPr>
          <w:lang w:val="en-US"/>
        </w:rPr>
        <w:t xml:space="preserve"> </w:t>
      </w:r>
    </w:p>
    <w:p w14:paraId="0C76FFA4" w14:textId="77777777" w:rsidR="00012B72" w:rsidRDefault="00012B72" w:rsidP="00DD3C7F">
      <w:pPr>
        <w:ind w:left="567" w:hanging="567"/>
        <w:rPr>
          <w:ins w:id="175" w:author="Felix" w:date="2016-06-30T13:50:00Z"/>
          <w:lang w:val="en-US"/>
        </w:rPr>
      </w:pPr>
    </w:p>
    <w:p w14:paraId="64E06C3D" w14:textId="77777777" w:rsidR="00012B72" w:rsidRDefault="00012B72" w:rsidP="00012B72">
      <w:pPr>
        <w:ind w:left="567" w:hanging="567"/>
        <w:rPr>
          <w:ins w:id="176" w:author="Felix" w:date="2016-06-30T13:50:00Z"/>
          <w:lang w:val="en-US"/>
        </w:rPr>
      </w:pPr>
      <w:ins w:id="177" w:author="Felix" w:date="2016-06-30T13:50:00Z">
        <w:r w:rsidRPr="005620F6">
          <w:rPr>
            <w:lang w:val="en-US"/>
          </w:rPr>
          <w:t xml:space="preserve">Sinclair, John </w:t>
        </w:r>
        <w:proofErr w:type="spellStart"/>
        <w:r w:rsidRPr="005620F6">
          <w:rPr>
            <w:lang w:val="en-US"/>
          </w:rPr>
          <w:t>McH</w:t>
        </w:r>
        <w:proofErr w:type="spellEnd"/>
        <w:r w:rsidRPr="005620F6">
          <w:rPr>
            <w:lang w:val="en-US"/>
          </w:rPr>
          <w:t xml:space="preserve">. and Ball, J. </w:t>
        </w:r>
        <w:r>
          <w:rPr>
            <w:lang w:val="en-US"/>
          </w:rPr>
          <w:t>(</w:t>
        </w:r>
        <w:r w:rsidRPr="005620F6">
          <w:rPr>
            <w:lang w:val="en-US"/>
          </w:rPr>
          <w:t>1996</w:t>
        </w:r>
        <w:r>
          <w:rPr>
            <w:lang w:val="en-US"/>
          </w:rPr>
          <w:t>):</w:t>
        </w:r>
        <w:r w:rsidRPr="005620F6">
          <w:rPr>
            <w:lang w:val="en-US"/>
          </w:rPr>
          <w:t xml:space="preserve"> Preliminary recommendations on text typology. Technical</w:t>
        </w:r>
        <w:r>
          <w:rPr>
            <w:lang w:val="en-US"/>
          </w:rPr>
          <w:t xml:space="preserve"> report EAG-TCWG-TTYP/P. </w:t>
        </w:r>
        <w:r w:rsidRPr="005620F6">
          <w:rPr>
            <w:lang w:val="en-US"/>
          </w:rPr>
          <w:t>http://www.ilc.cnr.it/EAGLES/texttyp/texttyp.html</w:t>
        </w:r>
      </w:ins>
    </w:p>
    <w:p w14:paraId="4C39EA5A" w14:textId="77777777" w:rsidR="00012B72" w:rsidRPr="000E6A02" w:rsidRDefault="00012B72" w:rsidP="00DD3C7F">
      <w:pPr>
        <w:ind w:left="567" w:hanging="567"/>
      </w:pPr>
    </w:p>
    <w:sectPr w:rsidR="00012B72" w:rsidRPr="000E6A02" w:rsidSect="00DD512D">
      <w:pgSz w:w="11900" w:h="16840"/>
      <w:pgMar w:top="3317" w:right="2778" w:bottom="3317" w:left="2778"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öllstein" w:date="2016-06-13T15:52:00Z" w:initials="W">
    <w:p w14:paraId="36C29C39" w14:textId="3B05DB30" w:rsidR="00F144C2" w:rsidRDefault="00F144C2">
      <w:pPr>
        <w:pStyle w:val="CommentText"/>
      </w:pPr>
      <w:r>
        <w:rPr>
          <w:rStyle w:val="CommentReference"/>
        </w:rPr>
        <w:annotationRef/>
      </w:r>
      <w:r>
        <w:t>„solch“ oder streichen</w:t>
      </w:r>
    </w:p>
  </w:comment>
  <w:comment w:id="3" w:author="Wöllstein" w:date="2016-06-14T21:43:00Z" w:initials="W">
    <w:p w14:paraId="782A1FE7" w14:textId="70A33772" w:rsidR="00F144C2" w:rsidRDefault="00F144C2">
      <w:pPr>
        <w:pStyle w:val="CommentText"/>
      </w:pPr>
      <w:r>
        <w:rPr>
          <w:rStyle w:val="CommentReference"/>
        </w:rPr>
        <w:annotationRef/>
      </w:r>
      <w:r>
        <w:t>^</w:t>
      </w:r>
      <w:r>
        <w:tab/>
        <w:t>vielleicht kann man eine allg. Benennung wählen im gesamten Text. Hier ist es fast zweideutig</w:t>
      </w:r>
    </w:p>
  </w:comment>
  <w:comment w:id="4" w:author="Wöllstein" w:date="2016-06-13T15:55:00Z" w:initials="W">
    <w:p w14:paraId="0F26DFF6" w14:textId="39092A31" w:rsidR="00F144C2" w:rsidRDefault="00F144C2">
      <w:pPr>
        <w:pStyle w:val="CommentText"/>
      </w:pPr>
      <w:r>
        <w:rPr>
          <w:rStyle w:val="CommentReference"/>
        </w:rPr>
        <w:annotationRef/>
      </w:r>
      <w:r>
        <w:t>welcher Zusammenhang besteht hier?</w:t>
      </w:r>
    </w:p>
  </w:comment>
  <w:comment w:id="8" w:author="Konopka" w:date="2016-06-15T09:40:00Z" w:initials="K">
    <w:p w14:paraId="6325E9D7" w14:textId="019571B3" w:rsidR="00F144C2" w:rsidRDefault="00F144C2">
      <w:pPr>
        <w:pStyle w:val="CommentText"/>
      </w:pPr>
      <w:r>
        <w:rPr>
          <w:rStyle w:val="CommentReference"/>
        </w:rPr>
        <w:annotationRef/>
      </w:r>
      <w:r>
        <w:t>W</w:t>
      </w:r>
      <w:r>
        <w:tab/>
      </w:r>
      <w:r>
        <w:tab/>
      </w:r>
      <w:r>
        <w:tab/>
      </w:r>
      <w:r>
        <w:tab/>
      </w:r>
      <w:r>
        <w:tab/>
      </w:r>
      <w:r>
        <w:tab/>
      </w:r>
      <w:proofErr w:type="spellStart"/>
      <w:r>
        <w:t>iederholung</w:t>
      </w:r>
      <w:proofErr w:type="spellEnd"/>
    </w:p>
  </w:comment>
  <w:comment w:id="18" w:author="Konopka" w:date="2016-06-13T11:46:00Z" w:initials="K">
    <w:p w14:paraId="3A29B20C" w14:textId="5FE1EA03" w:rsidR="00F144C2" w:rsidRDefault="00F144C2">
      <w:pPr>
        <w:pStyle w:val="CommentText"/>
      </w:pPr>
      <w:r>
        <w:rPr>
          <w:rStyle w:val="CommentReference"/>
        </w:rPr>
        <w:annotationRef/>
      </w:r>
      <w:r>
        <w:t>Die Eignung einer solchen Klassifikation für die Untersuchung grammatischer Phänomene und ihre Relevanz für das Tagungsthema könnten etwas stärker herausgestellt werden.</w:t>
      </w:r>
    </w:p>
  </w:comment>
  <w:comment w:id="19" w:author="Felix" w:date="2016-06-30T14:10:00Z" w:initials="F">
    <w:p w14:paraId="7EEC9443" w14:textId="68144A41" w:rsidR="00F144C2" w:rsidRDefault="00F144C2">
      <w:pPr>
        <w:pStyle w:val="CommentText"/>
      </w:pPr>
      <w:r>
        <w:rPr>
          <w:rStyle w:val="CommentReference"/>
        </w:rPr>
        <w:annotationRef/>
      </w:r>
      <w:r>
        <w:t xml:space="preserve">Was Studien zur grammatischen Variation betrifft, würde man eine thematische Klassifikation wohl in erster Linie als </w:t>
      </w:r>
      <w:proofErr w:type="spellStart"/>
      <w:r>
        <w:t>random</w:t>
      </w:r>
      <w:proofErr w:type="spellEnd"/>
      <w:r>
        <w:t xml:space="preserve"> </w:t>
      </w:r>
      <w:proofErr w:type="spellStart"/>
      <w:r>
        <w:t>effect</w:t>
      </w:r>
      <w:proofErr w:type="spellEnd"/>
      <w:r>
        <w:t xml:space="preserve"> in einem gemischten Modell verwenden, um die von anderen (den eigentlich interessierenden Faktoren) bedingte Variation besser abzuschätzen. Je nach Menge der Kategorien kommt auch eine Modellierung als </w:t>
      </w:r>
      <w:proofErr w:type="spellStart"/>
      <w:r>
        <w:t>fixed</w:t>
      </w:r>
      <w:proofErr w:type="spellEnd"/>
      <w:r>
        <w:t xml:space="preserve"> </w:t>
      </w:r>
      <w:proofErr w:type="spellStart"/>
      <w:r>
        <w:t>effect</w:t>
      </w:r>
      <w:proofErr w:type="spellEnd"/>
      <w:r>
        <w:t xml:space="preserve"> in Frage. Das bedürfte aber einiger Ausführungen, die mir in diesem Rahmen (und in Anbetracht der Gesamtlänge des Textes) eher nicht angemessen erscheinen. Falls dringend gewünscht,  kann ich das aber noch einfügen. Andernfalls würde ich es gern bei </w:t>
      </w:r>
      <w:proofErr w:type="spellStart"/>
      <w:r>
        <w:t>derneu</w:t>
      </w:r>
      <w:proofErr w:type="spellEnd"/>
      <w:r>
        <w:t xml:space="preserve">  eingefügten Fußnote belassen.</w:t>
      </w:r>
    </w:p>
  </w:comment>
  <w:comment w:id="55" w:author="Wöllstein" w:date="2016-06-13T16:06:00Z" w:initials="W">
    <w:p w14:paraId="3B4ABF90" w14:textId="503F9AFA" w:rsidR="00F144C2" w:rsidRDefault="00F144C2">
      <w:pPr>
        <w:pStyle w:val="CommentText"/>
      </w:pPr>
      <w:r>
        <w:rPr>
          <w:rStyle w:val="CommentReference"/>
        </w:rPr>
        <w:annotationRef/>
      </w:r>
      <w:r>
        <w:t>erläutern</w:t>
      </w:r>
    </w:p>
  </w:comment>
  <w:comment w:id="56" w:author="Wöllstein" w:date="2016-06-13T16:06:00Z" w:initials="W">
    <w:p w14:paraId="332952FF" w14:textId="256D201D" w:rsidR="00F144C2" w:rsidRDefault="00F144C2">
      <w:pPr>
        <w:pStyle w:val="CommentText"/>
      </w:pPr>
      <w:r>
        <w:rPr>
          <w:rStyle w:val="CommentReference"/>
        </w:rPr>
        <w:annotationRef/>
      </w:r>
      <w:r>
        <w:t>was wird interpretiert?</w:t>
      </w:r>
    </w:p>
  </w:comment>
  <w:comment w:id="57" w:author="Felix" w:date="2016-06-29T10:56:00Z" w:initials="F">
    <w:p w14:paraId="6EAA5CE1" w14:textId="37CDE8A0" w:rsidR="00F144C2" w:rsidRDefault="00F144C2">
      <w:pPr>
        <w:pStyle w:val="CommentText"/>
      </w:pPr>
      <w:r>
        <w:rPr>
          <w:rStyle w:val="CommentReference"/>
        </w:rPr>
        <w:annotationRef/>
      </w:r>
      <w:r>
        <w:t>Was interpretiert wird ist jetzt im vorangehenden Satz erläutert.</w:t>
      </w:r>
    </w:p>
  </w:comment>
  <w:comment w:id="62" w:author="Wöllstein" w:date="2016-06-15T09:51:00Z" w:initials="W">
    <w:p w14:paraId="00987B98" w14:textId="12729D6E" w:rsidR="00F144C2" w:rsidRDefault="00F144C2">
      <w:pPr>
        <w:pStyle w:val="CommentText"/>
      </w:pPr>
      <w:r>
        <w:rPr>
          <w:rStyle w:val="CommentReference"/>
        </w:rPr>
        <w:annotationRef/>
      </w:r>
    </w:p>
    <w:p w14:paraId="3DF929BC" w14:textId="50A4F74B" w:rsidR="00F144C2" w:rsidRDefault="00F144C2">
      <w:pPr>
        <w:pStyle w:val="CommentText"/>
      </w:pPr>
      <w:r>
        <w:t xml:space="preserve">Was hat Goldstandard mit 2.Schritt zu tun? Ist das das Maß an dem die Ergebnisse des </w:t>
      </w:r>
      <w:proofErr w:type="spellStart"/>
      <w:r>
        <w:t>unüberwachten</w:t>
      </w:r>
      <w:proofErr w:type="spellEnd"/>
      <w:r>
        <w:t xml:space="preserve"> Verfahrens messen lassen?</w:t>
      </w:r>
    </w:p>
  </w:comment>
  <w:comment w:id="63" w:author="Felix" w:date="2016-06-29T11:02:00Z" w:initials="F">
    <w:p w14:paraId="52F4D1A0" w14:textId="76B8A7B7" w:rsidR="00F144C2" w:rsidRDefault="00F144C2">
      <w:pPr>
        <w:pStyle w:val="CommentText"/>
      </w:pPr>
      <w:r>
        <w:rPr>
          <w:rStyle w:val="CommentReference"/>
        </w:rPr>
        <w:annotationRef/>
      </w:r>
      <w:r>
        <w:t xml:space="preserve">Im Satz danach wird gesagt, wie die Goldstandardannotation zu  den induzierten </w:t>
      </w:r>
      <w:proofErr w:type="spellStart"/>
      <w:r>
        <w:t>Topiks</w:t>
      </w:r>
      <w:proofErr w:type="spellEnd"/>
      <w:r>
        <w:t xml:space="preserve"> in Beziehung gesetzt wird.</w:t>
      </w:r>
    </w:p>
  </w:comment>
  <w:comment w:id="71" w:author="Wöllstein" w:date="2016-06-13T16:16:00Z" w:initials="W">
    <w:p w14:paraId="6D65CD47" w14:textId="763D25DD" w:rsidR="00F144C2" w:rsidRDefault="00F144C2">
      <w:pPr>
        <w:pStyle w:val="CommentText"/>
      </w:pPr>
      <w:r>
        <w:rPr>
          <w:rStyle w:val="CommentReference"/>
        </w:rPr>
        <w:annotationRef/>
      </w:r>
      <w:r>
        <w:t>Bspw. welche?</w:t>
      </w:r>
    </w:p>
  </w:comment>
  <w:comment w:id="85" w:author="Felix" w:date="2016-06-29T16:03:00Z" w:initials="F">
    <w:p w14:paraId="6C5205CE" w14:textId="5C3D95F9" w:rsidR="00F144C2" w:rsidRDefault="00F144C2">
      <w:pPr>
        <w:pStyle w:val="CommentText"/>
      </w:pPr>
      <w:r>
        <w:rPr>
          <w:rStyle w:val="CommentReference"/>
        </w:rPr>
        <w:annotationRef/>
      </w:r>
      <w:r>
        <w:t>Abbildungen 1 und 2  sind jetzt für schwarz/weiß optimiert.</w:t>
      </w:r>
    </w:p>
  </w:comment>
  <w:comment w:id="83" w:author="Konopka" w:date="2016-06-13T12:41:00Z" w:initials="K">
    <w:p w14:paraId="2A40C9E8" w14:textId="09D43D6B" w:rsidR="00F144C2" w:rsidRDefault="00F144C2">
      <w:pPr>
        <w:pStyle w:val="CommentText"/>
      </w:pPr>
      <w:r>
        <w:rPr>
          <w:rStyle w:val="CommentReference"/>
        </w:rPr>
        <w:annotationRef/>
      </w:r>
      <w:r>
        <w:t>Für den Band sind keine Farbabbildungen vorgesehen. Abbildung 1 würde also mit Grautönen wiedergegeben werden.</w:t>
      </w:r>
    </w:p>
  </w:comment>
  <w:comment w:id="88" w:author="Wöllstein" w:date="2016-06-15T10:00:00Z" w:initials="W">
    <w:p w14:paraId="1B254FCD" w14:textId="2DCA7069" w:rsidR="00F144C2" w:rsidRDefault="00F144C2">
      <w:pPr>
        <w:pStyle w:val="CommentText"/>
      </w:pPr>
      <w:r>
        <w:rPr>
          <w:rStyle w:val="CommentReference"/>
        </w:rPr>
        <w:annotationRef/>
      </w:r>
      <w:r>
        <w:t>Ist das im Fortgang von Bedeutung, dann bitte erläutern.</w:t>
      </w:r>
    </w:p>
    <w:p w14:paraId="3A5D7125" w14:textId="5BD3ED7D" w:rsidR="00F144C2" w:rsidRDefault="00F144C2">
      <w:pPr>
        <w:pStyle w:val="CommentText"/>
      </w:pPr>
      <w:r>
        <w:t>Ist es hier gerechtfertigt von Strukturen zu sprechen (sind bspw. Wortfelder damit gemeint?)</w:t>
      </w:r>
    </w:p>
  </w:comment>
  <w:comment w:id="89" w:author="Felix" w:date="2016-06-30T12:45:00Z" w:initials="F">
    <w:p w14:paraId="4FCCFB5F" w14:textId="26C1109E" w:rsidR="00F144C2" w:rsidRDefault="00F144C2">
      <w:pPr>
        <w:pStyle w:val="CommentText"/>
      </w:pPr>
      <w:r>
        <w:rPr>
          <w:rStyle w:val="CommentReference"/>
        </w:rPr>
        <w:annotationRef/>
      </w:r>
      <w:r>
        <w:t>Welcher Art solche „semantischen Strukturen“ sind, ist in den folgenden Sätzen beschrieben und in den Tabellen 1 und 2 exemplifiziert.</w:t>
      </w:r>
    </w:p>
  </w:comment>
  <w:comment w:id="109" w:author="Felix" w:date="2016-06-30T12:46:00Z" w:initials="F">
    <w:p w14:paraId="1F8BA88B" w14:textId="7F30BF38" w:rsidR="00F144C2" w:rsidRDefault="00F144C2">
      <w:pPr>
        <w:pStyle w:val="CommentText"/>
      </w:pPr>
      <w:r>
        <w:rPr>
          <w:rStyle w:val="CommentReference"/>
        </w:rPr>
        <w:annotationRef/>
      </w:r>
      <w:r>
        <w:t>Kreuzvalidierung ist ein Standardverfahren in der statistischen Modellierung von Daten. Man könnte höchstens auf ein beliebiges Einführungsbuch verweisen, aber eigentlich halte ich das für überflüssig. Ich habe den Begriff aus dem Text entfernt (aber in der Tabellenunterschrift stehen lassen).</w:t>
      </w:r>
    </w:p>
  </w:comment>
  <w:comment w:id="118" w:author="Wöllstein" w:date="2016-06-15T10:10:00Z" w:initials="W">
    <w:p w14:paraId="54308636" w14:textId="58044830" w:rsidR="00F144C2" w:rsidRDefault="00F144C2">
      <w:pPr>
        <w:pStyle w:val="CommentText"/>
      </w:pPr>
      <w:r>
        <w:rPr>
          <w:rStyle w:val="CommentReference"/>
        </w:rPr>
        <w:annotationRef/>
      </w:r>
      <w:r>
        <w:t>Ich verstehe nun nicht ganz, welche Zahlen aus dem Goldstandard und den Trainingsdaten zu dem Fazit der Vergleichbarkeit geführt haben. Also nicht nur die Negativen, sondern auch die „Positiven“ charakterisieren.</w:t>
      </w:r>
    </w:p>
    <w:p w14:paraId="630DCCCB" w14:textId="6C16A7C0" w:rsidR="00F144C2" w:rsidRDefault="00F144C2">
      <w:pPr>
        <w:pStyle w:val="CommentText"/>
      </w:pPr>
      <w:r>
        <w:t xml:space="preserve">Welche </w:t>
      </w:r>
      <w:proofErr w:type="spellStart"/>
      <w:r>
        <w:t>Topikdomänen</w:t>
      </w:r>
      <w:proofErr w:type="spellEnd"/>
      <w:r>
        <w:t xml:space="preserve"> können nun also doch gut klassifiziert werden? </w:t>
      </w:r>
    </w:p>
  </w:comment>
  <w:comment w:id="119" w:author="Felix" w:date="2016-06-30T14:06:00Z" w:initials="F">
    <w:p w14:paraId="30AFD87A" w14:textId="470AF507" w:rsidR="00F144C2" w:rsidRDefault="00F144C2">
      <w:pPr>
        <w:pStyle w:val="CommentText"/>
      </w:pPr>
      <w:r>
        <w:rPr>
          <w:rStyle w:val="CommentReference"/>
        </w:rPr>
        <w:annotationRef/>
      </w:r>
      <w:r>
        <w:t xml:space="preserve">Wie oben gesagt, aufgrund der Verteilung in den Trainingsdaten und der geringen Größe des Trainingskorpus hat der </w:t>
      </w:r>
      <w:proofErr w:type="spellStart"/>
      <w:r>
        <w:t>Klassifizierer</w:t>
      </w:r>
      <w:proofErr w:type="spellEnd"/>
      <w:r>
        <w:t xml:space="preserve"> die Tendenz, Dokumente fast aller (Goldstandard-)Kategorien  den beiden großen Klassen </w:t>
      </w:r>
      <w:proofErr w:type="spellStart"/>
      <w:r>
        <w:t>LifeAndLeisure</w:t>
      </w:r>
      <w:proofErr w:type="spellEnd"/>
      <w:r>
        <w:t xml:space="preserve"> sowie </w:t>
      </w:r>
      <w:proofErr w:type="spellStart"/>
      <w:r>
        <w:t>PoliticsAndSociety</w:t>
      </w:r>
      <w:proofErr w:type="spellEnd"/>
      <w:r>
        <w:t xml:space="preserve"> zuzuordnen. Eine Ausnahme ist (Goldstandard-)</w:t>
      </w:r>
      <w:proofErr w:type="spellStart"/>
      <w:r>
        <w:t>Beliefs</w:t>
      </w:r>
      <w:proofErr w:type="spellEnd"/>
      <w:r>
        <w:t xml:space="preserve">: diese Dokumente wurden aber auch sämtlich falsch klassifiziert (als </w:t>
      </w:r>
      <w:proofErr w:type="spellStart"/>
      <w:r>
        <w:t>FineArts</w:t>
      </w:r>
      <w:proofErr w:type="spellEnd"/>
      <w:r>
        <w:t xml:space="preserve">). Wenn „gut klassifizieren“ sich auf </w:t>
      </w:r>
      <w:proofErr w:type="spellStart"/>
      <w:r>
        <w:t>precision</w:t>
      </w:r>
      <w:proofErr w:type="spellEnd"/>
      <w:r>
        <w:t xml:space="preserve"> und </w:t>
      </w:r>
      <w:proofErr w:type="spellStart"/>
      <w:r>
        <w:t>recall</w:t>
      </w:r>
      <w:proofErr w:type="spellEnd"/>
      <w:r>
        <w:t xml:space="preserve"> bezieht, lässt sich bei den </w:t>
      </w:r>
      <w:proofErr w:type="spellStart"/>
      <w:r>
        <w:t>gepoolten</w:t>
      </w:r>
      <w:proofErr w:type="spellEnd"/>
      <w:r>
        <w:t xml:space="preserve"> Daten keine Kategorie „gut“ klassifizieren.  Wenn man dagegen nur </w:t>
      </w:r>
      <w:proofErr w:type="spellStart"/>
      <w:r>
        <w:t>recall</w:t>
      </w:r>
      <w:proofErr w:type="spellEnd"/>
      <w:r>
        <w:t xml:space="preserve"> betrachtet, lassen sich die beiden großen Kategorien „gut“ klassifizieren, aber das ist ein trivialer Effekt und </w:t>
      </w:r>
      <w:proofErr w:type="spellStart"/>
      <w:r>
        <w:t>erwartbar</w:t>
      </w:r>
      <w:proofErr w:type="spellEnd"/>
      <w:r>
        <w:t xml:space="preserve">, wenn der </w:t>
      </w:r>
      <w:proofErr w:type="spellStart"/>
      <w:r>
        <w:t>Klassifizierer</w:t>
      </w:r>
      <w:proofErr w:type="spellEnd"/>
      <w:r>
        <w:t xml:space="preserve"> fast jedes Dokument einer dieser beiden Kategorien zuordnet.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7A2FD" w14:textId="77777777" w:rsidR="00F144C2" w:rsidRDefault="00F144C2" w:rsidP="00E55F41">
      <w:r>
        <w:separator/>
      </w:r>
    </w:p>
  </w:endnote>
  <w:endnote w:type="continuationSeparator" w:id="0">
    <w:p w14:paraId="3CE937A5" w14:textId="77777777" w:rsidR="00F144C2" w:rsidRDefault="00F144C2" w:rsidP="00E55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809DA" w14:textId="77777777" w:rsidR="00F144C2" w:rsidRDefault="00F144C2" w:rsidP="00E55F41">
      <w:r>
        <w:separator/>
      </w:r>
    </w:p>
  </w:footnote>
  <w:footnote w:type="continuationSeparator" w:id="0">
    <w:p w14:paraId="3B43E215" w14:textId="77777777" w:rsidR="00F144C2" w:rsidRDefault="00F144C2" w:rsidP="00E55F41">
      <w:r>
        <w:continuationSeparator/>
      </w:r>
    </w:p>
  </w:footnote>
  <w:footnote w:id="1">
    <w:p w14:paraId="7393FF0D" w14:textId="7ADA24B4" w:rsidR="00F144C2" w:rsidRDefault="00F144C2">
      <w:pPr>
        <w:pStyle w:val="FootnoteText"/>
      </w:pPr>
      <w:r>
        <w:rPr>
          <w:rStyle w:val="FootnoteReference"/>
        </w:rPr>
        <w:footnoteRef/>
      </w:r>
      <w:r>
        <w:t xml:space="preserve"> </w:t>
      </w:r>
      <w:r w:rsidRPr="00CE37E0">
        <w:rPr>
          <w:sz w:val="20"/>
          <w:szCs w:val="20"/>
        </w:rPr>
        <w:t xml:space="preserve">Im Folgenden verwenden wir </w:t>
      </w:r>
      <w:r w:rsidRPr="000F0C2C">
        <w:rPr>
          <w:sz w:val="20"/>
          <w:szCs w:val="20"/>
        </w:rPr>
        <w:t>„Genre“ stellvertretend für Kategorien, die in der Literatur oft auch als „Register“ oder „Textsorte“ o.</w:t>
      </w:r>
      <w:ins w:id="1" w:author="Konopka" w:date="2016-06-14T22:06:00Z">
        <w:r w:rsidRPr="00903EED">
          <w:rPr>
            <w:sz w:val="20"/>
            <w:szCs w:val="20"/>
          </w:rPr>
          <w:t> </w:t>
        </w:r>
      </w:ins>
      <w:r w:rsidRPr="000F0C2C">
        <w:rPr>
          <w:sz w:val="20"/>
          <w:szCs w:val="20"/>
        </w:rPr>
        <w:t>ä. behandelt werden.</w:t>
      </w:r>
    </w:p>
  </w:footnote>
  <w:footnote w:id="2">
    <w:p w14:paraId="32096018" w14:textId="7A3BED0D" w:rsidR="00F144C2" w:rsidRDefault="00F144C2" w:rsidP="001451CD">
      <w:pPr>
        <w:pStyle w:val="FootnoteText"/>
      </w:pPr>
      <w:r>
        <w:rPr>
          <w:rStyle w:val="FootnoteReference"/>
        </w:rPr>
        <w:footnoteRef/>
      </w:r>
      <w:r>
        <w:t xml:space="preserve"> </w:t>
      </w:r>
      <w:r w:rsidRPr="00CE37E0">
        <w:rPr>
          <w:sz w:val="20"/>
          <w:szCs w:val="20"/>
        </w:rPr>
        <w:t>Wir verwenden „Textthema“ und „Topik“ gleichbedeutend</w:t>
      </w:r>
      <w:ins w:id="12" w:author="Felix" w:date="2016-06-29T10:25:00Z">
        <w:r>
          <w:rPr>
            <w:sz w:val="20"/>
            <w:szCs w:val="20"/>
          </w:rPr>
          <w:t>.</w:t>
        </w:r>
      </w:ins>
      <w:r w:rsidRPr="00CE37E0">
        <w:rPr>
          <w:sz w:val="20"/>
          <w:szCs w:val="20"/>
        </w:rPr>
        <w:t xml:space="preserve"> d.</w:t>
      </w:r>
      <w:ins w:id="13" w:author="Konopka" w:date="2016-06-14T22:07:00Z">
        <w:r>
          <w:rPr>
            <w:sz w:val="20"/>
            <w:szCs w:val="20"/>
          </w:rPr>
          <w:t> </w:t>
        </w:r>
      </w:ins>
      <w:r w:rsidRPr="00CE37E0">
        <w:rPr>
          <w:sz w:val="20"/>
          <w:szCs w:val="20"/>
        </w:rPr>
        <w:t>h. „Topik“ hat hier nichts mit dem Begriff „(Satz-)</w:t>
      </w:r>
      <w:proofErr w:type="spellStart"/>
      <w:r w:rsidRPr="00CE37E0">
        <w:rPr>
          <w:sz w:val="20"/>
          <w:szCs w:val="20"/>
        </w:rPr>
        <w:t>topik</w:t>
      </w:r>
      <w:proofErr w:type="spellEnd"/>
      <w:r w:rsidRPr="00CE37E0">
        <w:rPr>
          <w:sz w:val="20"/>
          <w:szCs w:val="20"/>
        </w:rPr>
        <w:t>“ zu tun, der in der Literatur zur Informationsstruktur eine Rolle spielt.</w:t>
      </w:r>
      <w:ins w:id="14" w:author="Felix" w:date="2016-06-29T09:48:00Z">
        <w:r>
          <w:rPr>
            <w:sz w:val="20"/>
            <w:szCs w:val="20"/>
          </w:rPr>
          <w:t xml:space="preserve"> Auch</w:t>
        </w:r>
      </w:ins>
      <w:r w:rsidRPr="00CE37E0">
        <w:rPr>
          <w:sz w:val="20"/>
          <w:szCs w:val="20"/>
        </w:rPr>
        <w:t>„</w:t>
      </w:r>
      <w:ins w:id="15" w:author="Felix" w:date="2016-06-29T10:27:00Z">
        <w:r>
          <w:rPr>
            <w:sz w:val="20"/>
            <w:szCs w:val="20"/>
          </w:rPr>
          <w:t xml:space="preserve">mit </w:t>
        </w:r>
      </w:ins>
      <w:proofErr w:type="spellStart"/>
      <w:r w:rsidRPr="00CE37E0">
        <w:rPr>
          <w:sz w:val="20"/>
          <w:szCs w:val="20"/>
        </w:rPr>
        <w:t>Topikdomäne</w:t>
      </w:r>
      <w:proofErr w:type="spellEnd"/>
      <w:r w:rsidRPr="00CE37E0">
        <w:rPr>
          <w:sz w:val="20"/>
          <w:szCs w:val="20"/>
        </w:rPr>
        <w:t>“</w:t>
      </w:r>
      <w:ins w:id="16" w:author="Wöllstein" w:date="2016-06-13T16:03:00Z">
        <w:r>
          <w:rPr>
            <w:sz w:val="20"/>
            <w:szCs w:val="20"/>
          </w:rPr>
          <w:t xml:space="preserve"> </w:t>
        </w:r>
      </w:ins>
      <w:ins w:id="17" w:author="Felix" w:date="2016-06-29T10:28:00Z">
        <w:r>
          <w:rPr>
            <w:sz w:val="20"/>
            <w:szCs w:val="20"/>
          </w:rPr>
          <w:t xml:space="preserve">ist hier nicht der </w:t>
        </w:r>
        <w:proofErr w:type="spellStart"/>
        <w:r>
          <w:rPr>
            <w:sz w:val="20"/>
            <w:szCs w:val="20"/>
          </w:rPr>
          <w:t>informationstrukturelle</w:t>
        </w:r>
        <w:proofErr w:type="spellEnd"/>
        <w:r>
          <w:rPr>
            <w:sz w:val="20"/>
            <w:szCs w:val="20"/>
          </w:rPr>
          <w:t xml:space="preserve"> Begriff gemeint.</w:t>
        </w:r>
      </w:ins>
    </w:p>
  </w:footnote>
  <w:footnote w:id="3">
    <w:p w14:paraId="00F39AF8" w14:textId="575E7991" w:rsidR="00F144C2" w:rsidRPr="00A231AE" w:rsidRDefault="00F144C2">
      <w:pPr>
        <w:pStyle w:val="FootnoteText"/>
        <w:rPr>
          <w:sz w:val="20"/>
          <w:szCs w:val="20"/>
        </w:rPr>
      </w:pPr>
      <w:ins w:id="21" w:author="Felix" w:date="2016-06-30T13:42:00Z">
        <w:r>
          <w:rPr>
            <w:rStyle w:val="FootnoteReference"/>
          </w:rPr>
          <w:footnoteRef/>
        </w:r>
        <w:r>
          <w:t xml:space="preserve"> </w:t>
        </w:r>
      </w:ins>
      <w:ins w:id="22" w:author="Felix" w:date="2016-06-30T13:45:00Z">
        <w:r w:rsidRPr="00A231AE">
          <w:rPr>
            <w:sz w:val="20"/>
            <w:szCs w:val="20"/>
          </w:rPr>
          <w:t>Thematische Kategorien können in bei der statistischen Modelli</w:t>
        </w:r>
      </w:ins>
      <w:ins w:id="23" w:author="Felix" w:date="2016-06-30T13:46:00Z">
        <w:r w:rsidRPr="00A231AE">
          <w:rPr>
            <w:sz w:val="20"/>
            <w:szCs w:val="20"/>
          </w:rPr>
          <w:t>e</w:t>
        </w:r>
      </w:ins>
      <w:ins w:id="24" w:author="Felix" w:date="2016-06-30T13:45:00Z">
        <w:r w:rsidRPr="00A231AE">
          <w:rPr>
            <w:sz w:val="20"/>
            <w:szCs w:val="20"/>
          </w:rPr>
          <w:t xml:space="preserve">rung </w:t>
        </w:r>
      </w:ins>
      <w:ins w:id="25" w:author="Felix" w:date="2016-06-30T13:46:00Z">
        <w:r>
          <w:rPr>
            <w:sz w:val="20"/>
            <w:szCs w:val="20"/>
          </w:rPr>
          <w:t>von</w:t>
        </w:r>
        <w:r w:rsidRPr="00A231AE">
          <w:rPr>
            <w:sz w:val="20"/>
            <w:szCs w:val="20"/>
          </w:rPr>
          <w:t xml:space="preserve"> Variationsphänomenen in verschiedener Weise einbezogen werden.</w:t>
        </w:r>
        <w:r>
          <w:t xml:space="preserve"> </w:t>
        </w:r>
      </w:ins>
      <w:ins w:id="26" w:author="Felix" w:date="2016-06-30T13:42:00Z">
        <w:r w:rsidRPr="00A231AE">
          <w:rPr>
            <w:sz w:val="20"/>
            <w:szCs w:val="20"/>
          </w:rPr>
          <w:t xml:space="preserve">Einführend zu gemischten Modellen </w:t>
        </w:r>
      </w:ins>
      <w:ins w:id="27" w:author="Felix" w:date="2016-06-30T13:44:00Z">
        <w:r w:rsidRPr="00A231AE">
          <w:rPr>
            <w:sz w:val="20"/>
            <w:szCs w:val="20"/>
          </w:rPr>
          <w:t xml:space="preserve">und ihren </w:t>
        </w:r>
      </w:ins>
      <w:ins w:id="28" w:author="Felix" w:date="2016-06-30T13:47:00Z">
        <w:r>
          <w:rPr>
            <w:sz w:val="20"/>
            <w:szCs w:val="20"/>
          </w:rPr>
          <w:t>V</w:t>
        </w:r>
      </w:ins>
      <w:ins w:id="29" w:author="Felix" w:date="2016-06-30T13:44:00Z">
        <w:r w:rsidRPr="00A231AE">
          <w:rPr>
            <w:sz w:val="20"/>
            <w:szCs w:val="20"/>
          </w:rPr>
          <w:t>erwen</w:t>
        </w:r>
      </w:ins>
      <w:ins w:id="30" w:author="Felix" w:date="2016-06-30T13:47:00Z">
        <w:r>
          <w:rPr>
            <w:sz w:val="20"/>
            <w:szCs w:val="20"/>
          </w:rPr>
          <w:softHyphen/>
        </w:r>
      </w:ins>
      <w:ins w:id="31" w:author="Felix" w:date="2016-06-30T13:44:00Z">
        <w:r w:rsidRPr="00A231AE">
          <w:rPr>
            <w:sz w:val="20"/>
            <w:szCs w:val="20"/>
          </w:rPr>
          <w:t>dungs</w:t>
        </w:r>
      </w:ins>
      <w:ins w:id="32" w:author="Felix" w:date="2016-06-30T13:47:00Z">
        <w:r>
          <w:rPr>
            <w:sz w:val="20"/>
            <w:szCs w:val="20"/>
          </w:rPr>
          <w:softHyphen/>
        </w:r>
      </w:ins>
      <w:ins w:id="33" w:author="Felix" w:date="2016-06-30T13:44:00Z">
        <w:r w:rsidRPr="00A231AE">
          <w:rPr>
            <w:sz w:val="20"/>
            <w:szCs w:val="20"/>
          </w:rPr>
          <w:t>mög</w:t>
        </w:r>
      </w:ins>
      <w:ins w:id="34" w:author="Felix" w:date="2016-06-30T13:47:00Z">
        <w:r>
          <w:rPr>
            <w:sz w:val="20"/>
            <w:szCs w:val="20"/>
          </w:rPr>
          <w:softHyphen/>
        </w:r>
      </w:ins>
      <w:ins w:id="35" w:author="Felix" w:date="2016-06-30T13:44:00Z">
        <w:r w:rsidRPr="00A231AE">
          <w:rPr>
            <w:sz w:val="20"/>
            <w:szCs w:val="20"/>
          </w:rPr>
          <w:t>lich</w:t>
        </w:r>
      </w:ins>
      <w:ins w:id="36" w:author="Felix" w:date="2016-06-30T13:47:00Z">
        <w:r>
          <w:rPr>
            <w:sz w:val="20"/>
            <w:szCs w:val="20"/>
          </w:rPr>
          <w:softHyphen/>
        </w:r>
      </w:ins>
      <w:ins w:id="37" w:author="Felix" w:date="2016-06-30T13:44:00Z">
        <w:r w:rsidRPr="00A231AE">
          <w:rPr>
            <w:sz w:val="20"/>
            <w:szCs w:val="20"/>
          </w:rPr>
          <w:t>kei</w:t>
        </w:r>
      </w:ins>
      <w:ins w:id="38" w:author="Felix" w:date="2016-06-30T13:47:00Z">
        <w:r>
          <w:rPr>
            <w:sz w:val="20"/>
            <w:szCs w:val="20"/>
          </w:rPr>
          <w:softHyphen/>
        </w:r>
      </w:ins>
      <w:ins w:id="39" w:author="Felix" w:date="2016-06-30T13:44:00Z">
        <w:r w:rsidRPr="00A231AE">
          <w:rPr>
            <w:sz w:val="20"/>
            <w:szCs w:val="20"/>
          </w:rPr>
          <w:t>ten in der Linguistik</w:t>
        </w:r>
        <w:r w:rsidRPr="00012B72">
          <w:rPr>
            <w:sz w:val="20"/>
            <w:szCs w:val="20"/>
          </w:rPr>
          <w:t xml:space="preserve"> siehe </w:t>
        </w:r>
      </w:ins>
      <w:ins w:id="40" w:author="Felix" w:date="2016-06-30T14:09:00Z">
        <w:r>
          <w:rPr>
            <w:sz w:val="20"/>
            <w:szCs w:val="20"/>
          </w:rPr>
          <w:t xml:space="preserve">z.B. </w:t>
        </w:r>
      </w:ins>
      <w:ins w:id="41" w:author="Felix" w:date="2016-06-30T13:44:00Z">
        <w:r w:rsidRPr="00A231AE">
          <w:rPr>
            <w:sz w:val="20"/>
            <w:szCs w:val="20"/>
          </w:rPr>
          <w:t>G</w:t>
        </w:r>
      </w:ins>
      <w:ins w:id="42" w:author="Felix" w:date="2016-06-30T13:42:00Z">
        <w:r w:rsidRPr="00A231AE">
          <w:rPr>
            <w:sz w:val="20"/>
            <w:szCs w:val="20"/>
          </w:rPr>
          <w:t>ries (2015).</w:t>
        </w:r>
      </w:ins>
    </w:p>
  </w:footnote>
  <w:footnote w:id="4">
    <w:p w14:paraId="3DBD9336" w14:textId="5824C870" w:rsidR="00F144C2" w:rsidRPr="0065723D" w:rsidRDefault="00F144C2" w:rsidP="009C7EA4">
      <w:pPr>
        <w:pStyle w:val="FootnoteText"/>
        <w:rPr>
          <w:sz w:val="20"/>
          <w:szCs w:val="20"/>
        </w:rPr>
      </w:pPr>
      <w:r>
        <w:rPr>
          <w:rStyle w:val="FootnoteReference"/>
        </w:rPr>
        <w:footnoteRef/>
      </w:r>
      <w:r>
        <w:t xml:space="preserve"> </w:t>
      </w:r>
      <w:r w:rsidRPr="0065723D">
        <w:rPr>
          <w:sz w:val="20"/>
          <w:szCs w:val="20"/>
        </w:rPr>
        <w:t>Eine weiterentwickelte Version findet sich unter http://corporafromtheweb.org/cowcat/</w:t>
      </w:r>
      <w:ins w:id="79" w:author="Konopka" w:date="2016-06-13T12:41:00Z">
        <w:r>
          <w:rPr>
            <w:sz w:val="20"/>
            <w:szCs w:val="20"/>
          </w:rPr>
          <w:t>.</w:t>
        </w:r>
      </w:ins>
    </w:p>
  </w:footnote>
  <w:footnote w:id="5">
    <w:p w14:paraId="0A7AA053" w14:textId="12A61810" w:rsidR="00F144C2" w:rsidRDefault="00F144C2">
      <w:pPr>
        <w:pStyle w:val="FootnoteText"/>
      </w:pPr>
      <w:r>
        <w:rPr>
          <w:rStyle w:val="FootnoteReference"/>
        </w:rPr>
        <w:footnoteRef/>
      </w:r>
      <w:r>
        <w:t xml:space="preserve"> </w:t>
      </w:r>
      <w:r w:rsidRPr="0065723D">
        <w:rPr>
          <w:sz w:val="20"/>
          <w:szCs w:val="20"/>
        </w:rPr>
        <w:t xml:space="preserve">Die Konfusionsmatrizen vergleichen für jedes Dokument die manuelle Annotation mit dem Ergebnis der automatischen Klassifikation. Bei einem perfekten Ergebnis wären alle Werte jenseits der Diagonalen </w:t>
      </w:r>
      <w:ins w:id="115" w:author="Konopka" w:date="2016-06-14T22:11:00Z">
        <w:r>
          <w:rPr>
            <w:sz w:val="20"/>
            <w:szCs w:val="20"/>
          </w:rPr>
          <w:t>n</w:t>
        </w:r>
      </w:ins>
      <w:r w:rsidRPr="0065723D">
        <w:rPr>
          <w:sz w:val="20"/>
          <w:szCs w:val="20"/>
        </w:rPr>
        <w:t xml:space="preserve">ull. Die </w:t>
      </w:r>
      <w:r w:rsidRPr="0065723D">
        <w:rPr>
          <w:bCs/>
          <w:sz w:val="20"/>
          <w:szCs w:val="20"/>
        </w:rPr>
        <w:t>unterschiedliche Anzahl der Kategorien bei den einzelnen Korpora ergibt sich aus den jeweils ausgeschlossenen</w:t>
      </w:r>
      <w:ins w:id="116" w:author="Konopka" w:date="2016-06-14T22:10:00Z">
        <w:r>
          <w:rPr>
            <w:bCs/>
            <w:sz w:val="20"/>
            <w:szCs w:val="20"/>
          </w:rPr>
          <w:t>,</w:t>
        </w:r>
      </w:ins>
      <w:r w:rsidRPr="0065723D">
        <w:rPr>
          <w:bCs/>
          <w:sz w:val="20"/>
          <w:szCs w:val="20"/>
        </w:rPr>
        <w:t xml:space="preserve"> schwach repräsentierten Kategorien.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67052EA"/>
    <w:multiLevelType w:val="hybridMultilevel"/>
    <w:tmpl w:val="3D346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6C5AC1"/>
    <w:multiLevelType w:val="multilevel"/>
    <w:tmpl w:val="22EC12C4"/>
    <w:lvl w:ilvl="0">
      <w:start w:val="12"/>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72212705"/>
    <w:multiLevelType w:val="hybridMultilevel"/>
    <w:tmpl w:val="CC382F82"/>
    <w:lvl w:ilvl="0" w:tplc="4ACE329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B64D4E"/>
    <w:multiLevelType w:val="hybridMultilevel"/>
    <w:tmpl w:val="22EC12C4"/>
    <w:lvl w:ilvl="0" w:tplc="EBA6D6BA">
      <w:start w:val="1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64" w:dllVersion="131078" w:nlCheck="1" w:checkStyle="1"/>
  <w:activeWritingStyle w:appName="MSWord" w:lang="en-US" w:vendorID="64" w:dllVersion="131078" w:nlCheck="1" w:checkStyle="1"/>
  <w:proofState w:spelling="clean"/>
  <w:trackRevisions/>
  <w:doNotTrackMov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11C"/>
    <w:rsid w:val="00000293"/>
    <w:rsid w:val="00000A74"/>
    <w:rsid w:val="00001B9D"/>
    <w:rsid w:val="00004E0C"/>
    <w:rsid w:val="00006EE9"/>
    <w:rsid w:val="00007A3C"/>
    <w:rsid w:val="00010B82"/>
    <w:rsid w:val="00012B72"/>
    <w:rsid w:val="00013581"/>
    <w:rsid w:val="00015554"/>
    <w:rsid w:val="000155BC"/>
    <w:rsid w:val="0002372B"/>
    <w:rsid w:val="00032DEE"/>
    <w:rsid w:val="000331EA"/>
    <w:rsid w:val="00033A9A"/>
    <w:rsid w:val="00051FE7"/>
    <w:rsid w:val="000521DC"/>
    <w:rsid w:val="000579F6"/>
    <w:rsid w:val="000617AA"/>
    <w:rsid w:val="00062EE2"/>
    <w:rsid w:val="00065D20"/>
    <w:rsid w:val="00066EA5"/>
    <w:rsid w:val="00073A78"/>
    <w:rsid w:val="00075EE7"/>
    <w:rsid w:val="00080599"/>
    <w:rsid w:val="00082EA5"/>
    <w:rsid w:val="00083231"/>
    <w:rsid w:val="00083659"/>
    <w:rsid w:val="00085BF6"/>
    <w:rsid w:val="000865F5"/>
    <w:rsid w:val="00093C98"/>
    <w:rsid w:val="000961A6"/>
    <w:rsid w:val="000A0896"/>
    <w:rsid w:val="000A3BF8"/>
    <w:rsid w:val="000A43E8"/>
    <w:rsid w:val="000A6928"/>
    <w:rsid w:val="000A6943"/>
    <w:rsid w:val="000B04FD"/>
    <w:rsid w:val="000B2D86"/>
    <w:rsid w:val="000B344C"/>
    <w:rsid w:val="000B7861"/>
    <w:rsid w:val="000C7791"/>
    <w:rsid w:val="000D094C"/>
    <w:rsid w:val="000D0E77"/>
    <w:rsid w:val="000D1505"/>
    <w:rsid w:val="000D33DD"/>
    <w:rsid w:val="000E39CB"/>
    <w:rsid w:val="000E6A02"/>
    <w:rsid w:val="000F0C2C"/>
    <w:rsid w:val="000F2A4D"/>
    <w:rsid w:val="001021F0"/>
    <w:rsid w:val="00102592"/>
    <w:rsid w:val="00103E23"/>
    <w:rsid w:val="00103E43"/>
    <w:rsid w:val="00104827"/>
    <w:rsid w:val="00107C39"/>
    <w:rsid w:val="00111337"/>
    <w:rsid w:val="00112D63"/>
    <w:rsid w:val="001152A0"/>
    <w:rsid w:val="00120C0F"/>
    <w:rsid w:val="00124223"/>
    <w:rsid w:val="00144D6E"/>
    <w:rsid w:val="001451CD"/>
    <w:rsid w:val="00145998"/>
    <w:rsid w:val="00146193"/>
    <w:rsid w:val="0015173F"/>
    <w:rsid w:val="001545AD"/>
    <w:rsid w:val="001643DF"/>
    <w:rsid w:val="00165611"/>
    <w:rsid w:val="00171F22"/>
    <w:rsid w:val="00173309"/>
    <w:rsid w:val="00174C1E"/>
    <w:rsid w:val="00175FD8"/>
    <w:rsid w:val="00177CE7"/>
    <w:rsid w:val="00181168"/>
    <w:rsid w:val="001862C1"/>
    <w:rsid w:val="00187509"/>
    <w:rsid w:val="001A0546"/>
    <w:rsid w:val="001A670D"/>
    <w:rsid w:val="001A6CA1"/>
    <w:rsid w:val="001B0049"/>
    <w:rsid w:val="001B0B1B"/>
    <w:rsid w:val="001B1FE3"/>
    <w:rsid w:val="001B4383"/>
    <w:rsid w:val="001C0F31"/>
    <w:rsid w:val="001C1E71"/>
    <w:rsid w:val="001C6090"/>
    <w:rsid w:val="001C6179"/>
    <w:rsid w:val="001C6B37"/>
    <w:rsid w:val="001C6C3D"/>
    <w:rsid w:val="001D1785"/>
    <w:rsid w:val="001D4E92"/>
    <w:rsid w:val="001D70B4"/>
    <w:rsid w:val="001E309D"/>
    <w:rsid w:val="001E43E6"/>
    <w:rsid w:val="001E4999"/>
    <w:rsid w:val="001F0110"/>
    <w:rsid w:val="001F2346"/>
    <w:rsid w:val="002002C2"/>
    <w:rsid w:val="00207CE1"/>
    <w:rsid w:val="00216E98"/>
    <w:rsid w:val="0021760B"/>
    <w:rsid w:val="00223A10"/>
    <w:rsid w:val="00225697"/>
    <w:rsid w:val="002275D7"/>
    <w:rsid w:val="002301CA"/>
    <w:rsid w:val="0023225C"/>
    <w:rsid w:val="0023276A"/>
    <w:rsid w:val="0023333B"/>
    <w:rsid w:val="0023408F"/>
    <w:rsid w:val="00235D51"/>
    <w:rsid w:val="0023624D"/>
    <w:rsid w:val="002370CC"/>
    <w:rsid w:val="0024076D"/>
    <w:rsid w:val="002412DB"/>
    <w:rsid w:val="00242A82"/>
    <w:rsid w:val="002542E5"/>
    <w:rsid w:val="0025566E"/>
    <w:rsid w:val="00262317"/>
    <w:rsid w:val="00263885"/>
    <w:rsid w:val="0027039D"/>
    <w:rsid w:val="002734C2"/>
    <w:rsid w:val="00274CEA"/>
    <w:rsid w:val="00277199"/>
    <w:rsid w:val="00286C49"/>
    <w:rsid w:val="002A29C0"/>
    <w:rsid w:val="002A3167"/>
    <w:rsid w:val="002B086D"/>
    <w:rsid w:val="002B1E39"/>
    <w:rsid w:val="002B2319"/>
    <w:rsid w:val="002B308E"/>
    <w:rsid w:val="002B36E0"/>
    <w:rsid w:val="002C0BB0"/>
    <w:rsid w:val="002C48DF"/>
    <w:rsid w:val="002C67FC"/>
    <w:rsid w:val="002D1B1D"/>
    <w:rsid w:val="002D1F4B"/>
    <w:rsid w:val="002D761A"/>
    <w:rsid w:val="002E5B75"/>
    <w:rsid w:val="002E5E88"/>
    <w:rsid w:val="002E6138"/>
    <w:rsid w:val="002F16A4"/>
    <w:rsid w:val="002F173E"/>
    <w:rsid w:val="002F21DC"/>
    <w:rsid w:val="002F35D0"/>
    <w:rsid w:val="002F3726"/>
    <w:rsid w:val="002F3ED2"/>
    <w:rsid w:val="002F45AF"/>
    <w:rsid w:val="002F6C4A"/>
    <w:rsid w:val="00300FD8"/>
    <w:rsid w:val="00303E82"/>
    <w:rsid w:val="00304B94"/>
    <w:rsid w:val="00305ADD"/>
    <w:rsid w:val="00307649"/>
    <w:rsid w:val="003140A7"/>
    <w:rsid w:val="00317A53"/>
    <w:rsid w:val="00320C6C"/>
    <w:rsid w:val="00321942"/>
    <w:rsid w:val="00322D04"/>
    <w:rsid w:val="003375CA"/>
    <w:rsid w:val="00355EAA"/>
    <w:rsid w:val="00356D98"/>
    <w:rsid w:val="00362FCC"/>
    <w:rsid w:val="00363CF2"/>
    <w:rsid w:val="00366052"/>
    <w:rsid w:val="003669B0"/>
    <w:rsid w:val="00366C4B"/>
    <w:rsid w:val="00366DD1"/>
    <w:rsid w:val="00372195"/>
    <w:rsid w:val="00380776"/>
    <w:rsid w:val="0038363E"/>
    <w:rsid w:val="00385FEF"/>
    <w:rsid w:val="00390341"/>
    <w:rsid w:val="0039077E"/>
    <w:rsid w:val="00391004"/>
    <w:rsid w:val="00392534"/>
    <w:rsid w:val="00392DB8"/>
    <w:rsid w:val="00397115"/>
    <w:rsid w:val="003A533E"/>
    <w:rsid w:val="003A60C7"/>
    <w:rsid w:val="003B4FBD"/>
    <w:rsid w:val="003C29E4"/>
    <w:rsid w:val="003C47ED"/>
    <w:rsid w:val="003C5BF0"/>
    <w:rsid w:val="003C6233"/>
    <w:rsid w:val="003D04AC"/>
    <w:rsid w:val="003D33E9"/>
    <w:rsid w:val="003D57D4"/>
    <w:rsid w:val="003E1469"/>
    <w:rsid w:val="003E58ED"/>
    <w:rsid w:val="003E690F"/>
    <w:rsid w:val="003E6B28"/>
    <w:rsid w:val="003F196D"/>
    <w:rsid w:val="003F2F47"/>
    <w:rsid w:val="003F7388"/>
    <w:rsid w:val="003F7D72"/>
    <w:rsid w:val="0040481B"/>
    <w:rsid w:val="004100E1"/>
    <w:rsid w:val="00413ED7"/>
    <w:rsid w:val="0042014F"/>
    <w:rsid w:val="00424B9F"/>
    <w:rsid w:val="004321BF"/>
    <w:rsid w:val="00435433"/>
    <w:rsid w:val="0043619C"/>
    <w:rsid w:val="0044059E"/>
    <w:rsid w:val="00440FE6"/>
    <w:rsid w:val="004479CB"/>
    <w:rsid w:val="00453D70"/>
    <w:rsid w:val="004561D3"/>
    <w:rsid w:val="00457040"/>
    <w:rsid w:val="00457ABC"/>
    <w:rsid w:val="0046728B"/>
    <w:rsid w:val="00470B42"/>
    <w:rsid w:val="00470B55"/>
    <w:rsid w:val="00472829"/>
    <w:rsid w:val="00472D5D"/>
    <w:rsid w:val="00473502"/>
    <w:rsid w:val="00481A92"/>
    <w:rsid w:val="00483122"/>
    <w:rsid w:val="004860D9"/>
    <w:rsid w:val="004A28C9"/>
    <w:rsid w:val="004A58F6"/>
    <w:rsid w:val="004B3A00"/>
    <w:rsid w:val="004B3D72"/>
    <w:rsid w:val="004B510B"/>
    <w:rsid w:val="004C0989"/>
    <w:rsid w:val="004C7BB0"/>
    <w:rsid w:val="004D25EC"/>
    <w:rsid w:val="004E35A0"/>
    <w:rsid w:val="004E39C5"/>
    <w:rsid w:val="004E479C"/>
    <w:rsid w:val="004E5DD6"/>
    <w:rsid w:val="004E791F"/>
    <w:rsid w:val="005047BF"/>
    <w:rsid w:val="00504920"/>
    <w:rsid w:val="00505019"/>
    <w:rsid w:val="005051A6"/>
    <w:rsid w:val="00505C75"/>
    <w:rsid w:val="005130F4"/>
    <w:rsid w:val="005150D8"/>
    <w:rsid w:val="00525EF7"/>
    <w:rsid w:val="0052658D"/>
    <w:rsid w:val="00530788"/>
    <w:rsid w:val="0053092A"/>
    <w:rsid w:val="00532D8B"/>
    <w:rsid w:val="00542DEC"/>
    <w:rsid w:val="005443CB"/>
    <w:rsid w:val="00546A1C"/>
    <w:rsid w:val="005508F0"/>
    <w:rsid w:val="0055611C"/>
    <w:rsid w:val="00556C97"/>
    <w:rsid w:val="005604C8"/>
    <w:rsid w:val="00560E71"/>
    <w:rsid w:val="005620F6"/>
    <w:rsid w:val="0057174E"/>
    <w:rsid w:val="0057218A"/>
    <w:rsid w:val="00572BE8"/>
    <w:rsid w:val="0057460F"/>
    <w:rsid w:val="00575A58"/>
    <w:rsid w:val="00576549"/>
    <w:rsid w:val="00576A03"/>
    <w:rsid w:val="00580D26"/>
    <w:rsid w:val="00584648"/>
    <w:rsid w:val="00585127"/>
    <w:rsid w:val="005853BE"/>
    <w:rsid w:val="005A0309"/>
    <w:rsid w:val="005A1B83"/>
    <w:rsid w:val="005A49A2"/>
    <w:rsid w:val="005A6F07"/>
    <w:rsid w:val="005A7EFC"/>
    <w:rsid w:val="005B45FB"/>
    <w:rsid w:val="005B78A6"/>
    <w:rsid w:val="005C546F"/>
    <w:rsid w:val="005C6010"/>
    <w:rsid w:val="005D4FA2"/>
    <w:rsid w:val="005D56D1"/>
    <w:rsid w:val="005E0255"/>
    <w:rsid w:val="005E12A2"/>
    <w:rsid w:val="005E1D16"/>
    <w:rsid w:val="005E4093"/>
    <w:rsid w:val="005E7855"/>
    <w:rsid w:val="005F45D2"/>
    <w:rsid w:val="005F54E6"/>
    <w:rsid w:val="005F70D3"/>
    <w:rsid w:val="0060260B"/>
    <w:rsid w:val="00606139"/>
    <w:rsid w:val="00613B81"/>
    <w:rsid w:val="0061708A"/>
    <w:rsid w:val="0061758A"/>
    <w:rsid w:val="006210C3"/>
    <w:rsid w:val="00623B74"/>
    <w:rsid w:val="006374E9"/>
    <w:rsid w:val="00637542"/>
    <w:rsid w:val="00637B98"/>
    <w:rsid w:val="0064045B"/>
    <w:rsid w:val="006407AE"/>
    <w:rsid w:val="00653D05"/>
    <w:rsid w:val="0065723D"/>
    <w:rsid w:val="00657BC7"/>
    <w:rsid w:val="00657FBF"/>
    <w:rsid w:val="0066539E"/>
    <w:rsid w:val="00665586"/>
    <w:rsid w:val="00670CCD"/>
    <w:rsid w:val="00673BB6"/>
    <w:rsid w:val="00676353"/>
    <w:rsid w:val="0068462E"/>
    <w:rsid w:val="00687081"/>
    <w:rsid w:val="006909F0"/>
    <w:rsid w:val="00691BD9"/>
    <w:rsid w:val="00694B55"/>
    <w:rsid w:val="006968FD"/>
    <w:rsid w:val="0069761D"/>
    <w:rsid w:val="006A25E7"/>
    <w:rsid w:val="006A39D8"/>
    <w:rsid w:val="006B3B78"/>
    <w:rsid w:val="006C6EB7"/>
    <w:rsid w:val="006D1539"/>
    <w:rsid w:val="006D1A5A"/>
    <w:rsid w:val="006D23B4"/>
    <w:rsid w:val="006D3669"/>
    <w:rsid w:val="006D5E6A"/>
    <w:rsid w:val="006E021F"/>
    <w:rsid w:val="006E4F98"/>
    <w:rsid w:val="006F041A"/>
    <w:rsid w:val="006F743A"/>
    <w:rsid w:val="0070091D"/>
    <w:rsid w:val="00704277"/>
    <w:rsid w:val="00704B87"/>
    <w:rsid w:val="007054E6"/>
    <w:rsid w:val="00706F84"/>
    <w:rsid w:val="007104A3"/>
    <w:rsid w:val="00714685"/>
    <w:rsid w:val="007146FD"/>
    <w:rsid w:val="00715D5D"/>
    <w:rsid w:val="00716C92"/>
    <w:rsid w:val="007175E8"/>
    <w:rsid w:val="00720DA6"/>
    <w:rsid w:val="00723760"/>
    <w:rsid w:val="00723AF9"/>
    <w:rsid w:val="00723D24"/>
    <w:rsid w:val="00726880"/>
    <w:rsid w:val="0073520F"/>
    <w:rsid w:val="00736CF5"/>
    <w:rsid w:val="00737794"/>
    <w:rsid w:val="00743059"/>
    <w:rsid w:val="00744737"/>
    <w:rsid w:val="007519ED"/>
    <w:rsid w:val="00751CAA"/>
    <w:rsid w:val="00752062"/>
    <w:rsid w:val="007523C2"/>
    <w:rsid w:val="0075244D"/>
    <w:rsid w:val="00753338"/>
    <w:rsid w:val="00760ECB"/>
    <w:rsid w:val="007641BC"/>
    <w:rsid w:val="00770E54"/>
    <w:rsid w:val="007720F0"/>
    <w:rsid w:val="00772B45"/>
    <w:rsid w:val="00773FCE"/>
    <w:rsid w:val="00777289"/>
    <w:rsid w:val="00782CEB"/>
    <w:rsid w:val="007847E1"/>
    <w:rsid w:val="00785C94"/>
    <w:rsid w:val="007867B6"/>
    <w:rsid w:val="007902B3"/>
    <w:rsid w:val="00790736"/>
    <w:rsid w:val="007909CA"/>
    <w:rsid w:val="00792FB9"/>
    <w:rsid w:val="00797011"/>
    <w:rsid w:val="00797875"/>
    <w:rsid w:val="007A46D6"/>
    <w:rsid w:val="007A61CE"/>
    <w:rsid w:val="007B0C5E"/>
    <w:rsid w:val="007B1F2E"/>
    <w:rsid w:val="007B5867"/>
    <w:rsid w:val="007C1C31"/>
    <w:rsid w:val="007C3A29"/>
    <w:rsid w:val="007C7ECC"/>
    <w:rsid w:val="007D2B58"/>
    <w:rsid w:val="007D6624"/>
    <w:rsid w:val="007D7278"/>
    <w:rsid w:val="007D79F2"/>
    <w:rsid w:val="007D7BE2"/>
    <w:rsid w:val="007E00DF"/>
    <w:rsid w:val="007E0AA3"/>
    <w:rsid w:val="007E0E22"/>
    <w:rsid w:val="007F230D"/>
    <w:rsid w:val="008136AD"/>
    <w:rsid w:val="00814A50"/>
    <w:rsid w:val="00814CEA"/>
    <w:rsid w:val="00816A20"/>
    <w:rsid w:val="00817D83"/>
    <w:rsid w:val="00830FB7"/>
    <w:rsid w:val="00831ADB"/>
    <w:rsid w:val="0084165D"/>
    <w:rsid w:val="00842441"/>
    <w:rsid w:val="00844F75"/>
    <w:rsid w:val="00846B9C"/>
    <w:rsid w:val="00850A9F"/>
    <w:rsid w:val="008536BB"/>
    <w:rsid w:val="0085392B"/>
    <w:rsid w:val="00854B92"/>
    <w:rsid w:val="00861919"/>
    <w:rsid w:val="00861F3B"/>
    <w:rsid w:val="00865580"/>
    <w:rsid w:val="008760B6"/>
    <w:rsid w:val="00876CF0"/>
    <w:rsid w:val="008802B9"/>
    <w:rsid w:val="00881232"/>
    <w:rsid w:val="00881C54"/>
    <w:rsid w:val="0088245E"/>
    <w:rsid w:val="00883CB8"/>
    <w:rsid w:val="00884B3C"/>
    <w:rsid w:val="00893227"/>
    <w:rsid w:val="008A6F9D"/>
    <w:rsid w:val="008B1969"/>
    <w:rsid w:val="008B39D7"/>
    <w:rsid w:val="008B4AEF"/>
    <w:rsid w:val="008B6E45"/>
    <w:rsid w:val="008B70FC"/>
    <w:rsid w:val="008C14F6"/>
    <w:rsid w:val="008C52D5"/>
    <w:rsid w:val="008D48B5"/>
    <w:rsid w:val="008D5DD1"/>
    <w:rsid w:val="008D728C"/>
    <w:rsid w:val="008E7E2F"/>
    <w:rsid w:val="008F36ED"/>
    <w:rsid w:val="008F4252"/>
    <w:rsid w:val="008F5BFB"/>
    <w:rsid w:val="008F781D"/>
    <w:rsid w:val="009005A1"/>
    <w:rsid w:val="0090281D"/>
    <w:rsid w:val="00903EED"/>
    <w:rsid w:val="00903EF9"/>
    <w:rsid w:val="00904A3B"/>
    <w:rsid w:val="00913C22"/>
    <w:rsid w:val="00921531"/>
    <w:rsid w:val="00921C5C"/>
    <w:rsid w:val="0092310D"/>
    <w:rsid w:val="009231FA"/>
    <w:rsid w:val="0093187F"/>
    <w:rsid w:val="00932E36"/>
    <w:rsid w:val="0093458A"/>
    <w:rsid w:val="00935867"/>
    <w:rsid w:val="00941D81"/>
    <w:rsid w:val="00946616"/>
    <w:rsid w:val="0094674E"/>
    <w:rsid w:val="00946FE7"/>
    <w:rsid w:val="009513BB"/>
    <w:rsid w:val="00951AD0"/>
    <w:rsid w:val="009543CA"/>
    <w:rsid w:val="00954A89"/>
    <w:rsid w:val="00955B08"/>
    <w:rsid w:val="00955E66"/>
    <w:rsid w:val="009570CA"/>
    <w:rsid w:val="00966A01"/>
    <w:rsid w:val="009715E8"/>
    <w:rsid w:val="009740AC"/>
    <w:rsid w:val="009741DE"/>
    <w:rsid w:val="00974840"/>
    <w:rsid w:val="009805D5"/>
    <w:rsid w:val="00980880"/>
    <w:rsid w:val="0098302B"/>
    <w:rsid w:val="009938F5"/>
    <w:rsid w:val="00993B37"/>
    <w:rsid w:val="009A02C5"/>
    <w:rsid w:val="009A1BE8"/>
    <w:rsid w:val="009A3817"/>
    <w:rsid w:val="009A3FE5"/>
    <w:rsid w:val="009B4131"/>
    <w:rsid w:val="009B4974"/>
    <w:rsid w:val="009B5D87"/>
    <w:rsid w:val="009C6E7E"/>
    <w:rsid w:val="009C7EA4"/>
    <w:rsid w:val="009D0809"/>
    <w:rsid w:val="009D21E3"/>
    <w:rsid w:val="009D48C1"/>
    <w:rsid w:val="009E0A3D"/>
    <w:rsid w:val="009E105F"/>
    <w:rsid w:val="009E136E"/>
    <w:rsid w:val="009E1E84"/>
    <w:rsid w:val="009E2D86"/>
    <w:rsid w:val="009E5A2C"/>
    <w:rsid w:val="009E5A2F"/>
    <w:rsid w:val="009F6D98"/>
    <w:rsid w:val="009F7A1F"/>
    <w:rsid w:val="00A01787"/>
    <w:rsid w:val="00A0189C"/>
    <w:rsid w:val="00A06D7F"/>
    <w:rsid w:val="00A07F13"/>
    <w:rsid w:val="00A10591"/>
    <w:rsid w:val="00A14D0D"/>
    <w:rsid w:val="00A1517C"/>
    <w:rsid w:val="00A16D04"/>
    <w:rsid w:val="00A231AE"/>
    <w:rsid w:val="00A277EF"/>
    <w:rsid w:val="00A30A91"/>
    <w:rsid w:val="00A3517D"/>
    <w:rsid w:val="00A414E5"/>
    <w:rsid w:val="00A43E50"/>
    <w:rsid w:val="00A45607"/>
    <w:rsid w:val="00A46E3E"/>
    <w:rsid w:val="00A51A82"/>
    <w:rsid w:val="00A51D7B"/>
    <w:rsid w:val="00A614F6"/>
    <w:rsid w:val="00A63D75"/>
    <w:rsid w:val="00A66845"/>
    <w:rsid w:val="00A66EFC"/>
    <w:rsid w:val="00A67452"/>
    <w:rsid w:val="00A723CB"/>
    <w:rsid w:val="00A901C9"/>
    <w:rsid w:val="00A908B9"/>
    <w:rsid w:val="00A95119"/>
    <w:rsid w:val="00AA07C1"/>
    <w:rsid w:val="00AA2EE7"/>
    <w:rsid w:val="00AA59B0"/>
    <w:rsid w:val="00AA7E51"/>
    <w:rsid w:val="00AB2219"/>
    <w:rsid w:val="00AB26CD"/>
    <w:rsid w:val="00AB2BAA"/>
    <w:rsid w:val="00AC018F"/>
    <w:rsid w:val="00AC3185"/>
    <w:rsid w:val="00AC367B"/>
    <w:rsid w:val="00AC4D7D"/>
    <w:rsid w:val="00AC61ED"/>
    <w:rsid w:val="00AC68FD"/>
    <w:rsid w:val="00AD4CD8"/>
    <w:rsid w:val="00AD6F6F"/>
    <w:rsid w:val="00AE07FE"/>
    <w:rsid w:val="00AE259F"/>
    <w:rsid w:val="00AE3964"/>
    <w:rsid w:val="00AE4770"/>
    <w:rsid w:val="00AE65CC"/>
    <w:rsid w:val="00AF4982"/>
    <w:rsid w:val="00AF53EC"/>
    <w:rsid w:val="00B0322C"/>
    <w:rsid w:val="00B03757"/>
    <w:rsid w:val="00B132E8"/>
    <w:rsid w:val="00B154AF"/>
    <w:rsid w:val="00B15FD8"/>
    <w:rsid w:val="00B175CB"/>
    <w:rsid w:val="00B209A5"/>
    <w:rsid w:val="00B23AEC"/>
    <w:rsid w:val="00B25773"/>
    <w:rsid w:val="00B30D96"/>
    <w:rsid w:val="00B31C6A"/>
    <w:rsid w:val="00B35A8F"/>
    <w:rsid w:val="00B37C01"/>
    <w:rsid w:val="00B416A1"/>
    <w:rsid w:val="00B42B66"/>
    <w:rsid w:val="00B4357B"/>
    <w:rsid w:val="00B46D4D"/>
    <w:rsid w:val="00B50BFC"/>
    <w:rsid w:val="00B577A0"/>
    <w:rsid w:val="00B57846"/>
    <w:rsid w:val="00B62707"/>
    <w:rsid w:val="00B65AB2"/>
    <w:rsid w:val="00B70448"/>
    <w:rsid w:val="00B71637"/>
    <w:rsid w:val="00B75099"/>
    <w:rsid w:val="00B862C6"/>
    <w:rsid w:val="00B94B59"/>
    <w:rsid w:val="00B957C9"/>
    <w:rsid w:val="00B96AEA"/>
    <w:rsid w:val="00BA0D6D"/>
    <w:rsid w:val="00BA3919"/>
    <w:rsid w:val="00BB3383"/>
    <w:rsid w:val="00BB7B80"/>
    <w:rsid w:val="00BB7EC6"/>
    <w:rsid w:val="00BC0D0B"/>
    <w:rsid w:val="00BC0DC5"/>
    <w:rsid w:val="00BC33E3"/>
    <w:rsid w:val="00BC3B83"/>
    <w:rsid w:val="00BC6D11"/>
    <w:rsid w:val="00BC79E8"/>
    <w:rsid w:val="00BD00BF"/>
    <w:rsid w:val="00BD1151"/>
    <w:rsid w:val="00BD35A4"/>
    <w:rsid w:val="00BD463E"/>
    <w:rsid w:val="00BD7051"/>
    <w:rsid w:val="00BE15A3"/>
    <w:rsid w:val="00BE377D"/>
    <w:rsid w:val="00BE6773"/>
    <w:rsid w:val="00BE6F75"/>
    <w:rsid w:val="00BF189A"/>
    <w:rsid w:val="00BF479E"/>
    <w:rsid w:val="00BF4DDE"/>
    <w:rsid w:val="00BF563D"/>
    <w:rsid w:val="00BF6CF8"/>
    <w:rsid w:val="00C050F5"/>
    <w:rsid w:val="00C052F3"/>
    <w:rsid w:val="00C10D21"/>
    <w:rsid w:val="00C11728"/>
    <w:rsid w:val="00C11985"/>
    <w:rsid w:val="00C11A0C"/>
    <w:rsid w:val="00C1329E"/>
    <w:rsid w:val="00C1593F"/>
    <w:rsid w:val="00C15D22"/>
    <w:rsid w:val="00C17936"/>
    <w:rsid w:val="00C21A5D"/>
    <w:rsid w:val="00C21D96"/>
    <w:rsid w:val="00C234C2"/>
    <w:rsid w:val="00C24255"/>
    <w:rsid w:val="00C245EF"/>
    <w:rsid w:val="00C26FFB"/>
    <w:rsid w:val="00C27F59"/>
    <w:rsid w:val="00C3173A"/>
    <w:rsid w:val="00C31B67"/>
    <w:rsid w:val="00C32FEF"/>
    <w:rsid w:val="00C34A9E"/>
    <w:rsid w:val="00C356E3"/>
    <w:rsid w:val="00C407F7"/>
    <w:rsid w:val="00C4170B"/>
    <w:rsid w:val="00C4380E"/>
    <w:rsid w:val="00C556DE"/>
    <w:rsid w:val="00C61F4B"/>
    <w:rsid w:val="00C65ADD"/>
    <w:rsid w:val="00C72830"/>
    <w:rsid w:val="00C729E5"/>
    <w:rsid w:val="00C72F80"/>
    <w:rsid w:val="00C73338"/>
    <w:rsid w:val="00C73F92"/>
    <w:rsid w:val="00C75602"/>
    <w:rsid w:val="00C770D3"/>
    <w:rsid w:val="00C82505"/>
    <w:rsid w:val="00C85168"/>
    <w:rsid w:val="00C853BF"/>
    <w:rsid w:val="00C923C4"/>
    <w:rsid w:val="00C92E1B"/>
    <w:rsid w:val="00C948CE"/>
    <w:rsid w:val="00C96C7A"/>
    <w:rsid w:val="00CA002C"/>
    <w:rsid w:val="00CA05F7"/>
    <w:rsid w:val="00CA3E45"/>
    <w:rsid w:val="00CA597A"/>
    <w:rsid w:val="00CB36F1"/>
    <w:rsid w:val="00CB62CD"/>
    <w:rsid w:val="00CC14D9"/>
    <w:rsid w:val="00CC7476"/>
    <w:rsid w:val="00CD3392"/>
    <w:rsid w:val="00CD6CDB"/>
    <w:rsid w:val="00CD7D3C"/>
    <w:rsid w:val="00CE0E84"/>
    <w:rsid w:val="00CE1902"/>
    <w:rsid w:val="00CE37E0"/>
    <w:rsid w:val="00CE407C"/>
    <w:rsid w:val="00CF101C"/>
    <w:rsid w:val="00CF16A0"/>
    <w:rsid w:val="00CF203C"/>
    <w:rsid w:val="00CF6CCB"/>
    <w:rsid w:val="00D04FCB"/>
    <w:rsid w:val="00D0536C"/>
    <w:rsid w:val="00D060C4"/>
    <w:rsid w:val="00D07067"/>
    <w:rsid w:val="00D169AB"/>
    <w:rsid w:val="00D17360"/>
    <w:rsid w:val="00D21265"/>
    <w:rsid w:val="00D24414"/>
    <w:rsid w:val="00D25EE5"/>
    <w:rsid w:val="00D303D0"/>
    <w:rsid w:val="00D36FDC"/>
    <w:rsid w:val="00D410F1"/>
    <w:rsid w:val="00D422D7"/>
    <w:rsid w:val="00D426EE"/>
    <w:rsid w:val="00D44D73"/>
    <w:rsid w:val="00D45203"/>
    <w:rsid w:val="00D50FFD"/>
    <w:rsid w:val="00D55B3C"/>
    <w:rsid w:val="00D55EA7"/>
    <w:rsid w:val="00D63DCF"/>
    <w:rsid w:val="00D7720E"/>
    <w:rsid w:val="00D83086"/>
    <w:rsid w:val="00D8747D"/>
    <w:rsid w:val="00D9387C"/>
    <w:rsid w:val="00D97BB6"/>
    <w:rsid w:val="00DA1427"/>
    <w:rsid w:val="00DA1948"/>
    <w:rsid w:val="00DA27A4"/>
    <w:rsid w:val="00DA640B"/>
    <w:rsid w:val="00DB243F"/>
    <w:rsid w:val="00DC1F36"/>
    <w:rsid w:val="00DC315F"/>
    <w:rsid w:val="00DC7686"/>
    <w:rsid w:val="00DD0978"/>
    <w:rsid w:val="00DD20DE"/>
    <w:rsid w:val="00DD3C7F"/>
    <w:rsid w:val="00DD512D"/>
    <w:rsid w:val="00DD64D2"/>
    <w:rsid w:val="00DE56C1"/>
    <w:rsid w:val="00DE6D16"/>
    <w:rsid w:val="00DF2B2C"/>
    <w:rsid w:val="00DF4DF2"/>
    <w:rsid w:val="00E02202"/>
    <w:rsid w:val="00E0361F"/>
    <w:rsid w:val="00E046D0"/>
    <w:rsid w:val="00E05289"/>
    <w:rsid w:val="00E11736"/>
    <w:rsid w:val="00E20B83"/>
    <w:rsid w:val="00E21D68"/>
    <w:rsid w:val="00E22DCE"/>
    <w:rsid w:val="00E2669C"/>
    <w:rsid w:val="00E277E5"/>
    <w:rsid w:val="00E31644"/>
    <w:rsid w:val="00E42708"/>
    <w:rsid w:val="00E44090"/>
    <w:rsid w:val="00E460EE"/>
    <w:rsid w:val="00E505CA"/>
    <w:rsid w:val="00E50848"/>
    <w:rsid w:val="00E53BF1"/>
    <w:rsid w:val="00E55F41"/>
    <w:rsid w:val="00E6101F"/>
    <w:rsid w:val="00E62AE1"/>
    <w:rsid w:val="00E64D2D"/>
    <w:rsid w:val="00E65073"/>
    <w:rsid w:val="00E732B6"/>
    <w:rsid w:val="00E733C3"/>
    <w:rsid w:val="00E80E6D"/>
    <w:rsid w:val="00E82122"/>
    <w:rsid w:val="00E821E5"/>
    <w:rsid w:val="00E854A2"/>
    <w:rsid w:val="00E86CDA"/>
    <w:rsid w:val="00E927B8"/>
    <w:rsid w:val="00E952ED"/>
    <w:rsid w:val="00E95D87"/>
    <w:rsid w:val="00EA10D7"/>
    <w:rsid w:val="00EA48AF"/>
    <w:rsid w:val="00EA7E31"/>
    <w:rsid w:val="00EB081D"/>
    <w:rsid w:val="00EB283A"/>
    <w:rsid w:val="00EB3840"/>
    <w:rsid w:val="00EB4B2F"/>
    <w:rsid w:val="00EB666D"/>
    <w:rsid w:val="00EB6FD4"/>
    <w:rsid w:val="00EC2D98"/>
    <w:rsid w:val="00EC4FF9"/>
    <w:rsid w:val="00EC7037"/>
    <w:rsid w:val="00ED15CF"/>
    <w:rsid w:val="00ED1F4A"/>
    <w:rsid w:val="00ED3A7A"/>
    <w:rsid w:val="00ED60E0"/>
    <w:rsid w:val="00EE6FA8"/>
    <w:rsid w:val="00EE7E77"/>
    <w:rsid w:val="00EF4839"/>
    <w:rsid w:val="00F00C0E"/>
    <w:rsid w:val="00F00DA2"/>
    <w:rsid w:val="00F029D7"/>
    <w:rsid w:val="00F07F7E"/>
    <w:rsid w:val="00F104C9"/>
    <w:rsid w:val="00F13862"/>
    <w:rsid w:val="00F144C2"/>
    <w:rsid w:val="00F27F7B"/>
    <w:rsid w:val="00F34E70"/>
    <w:rsid w:val="00F363DD"/>
    <w:rsid w:val="00F3691D"/>
    <w:rsid w:val="00F37B3D"/>
    <w:rsid w:val="00F515EA"/>
    <w:rsid w:val="00F5364C"/>
    <w:rsid w:val="00F608E8"/>
    <w:rsid w:val="00F64272"/>
    <w:rsid w:val="00F71E35"/>
    <w:rsid w:val="00F77702"/>
    <w:rsid w:val="00F8095B"/>
    <w:rsid w:val="00F85EAF"/>
    <w:rsid w:val="00F923CB"/>
    <w:rsid w:val="00F93456"/>
    <w:rsid w:val="00F9697A"/>
    <w:rsid w:val="00FA0258"/>
    <w:rsid w:val="00FA05EE"/>
    <w:rsid w:val="00FA31A5"/>
    <w:rsid w:val="00FA3C0D"/>
    <w:rsid w:val="00FA4EFF"/>
    <w:rsid w:val="00FA59A6"/>
    <w:rsid w:val="00FA6246"/>
    <w:rsid w:val="00FB2DC5"/>
    <w:rsid w:val="00FB3265"/>
    <w:rsid w:val="00FB650C"/>
    <w:rsid w:val="00FB685E"/>
    <w:rsid w:val="00FB6E52"/>
    <w:rsid w:val="00FC4372"/>
    <w:rsid w:val="00FC47E5"/>
    <w:rsid w:val="00FC48E4"/>
    <w:rsid w:val="00FD19FA"/>
    <w:rsid w:val="00FD24EE"/>
    <w:rsid w:val="00FD4CBC"/>
    <w:rsid w:val="00FD4F2B"/>
    <w:rsid w:val="00FD4FBF"/>
    <w:rsid w:val="00FD5731"/>
    <w:rsid w:val="00FD7845"/>
    <w:rsid w:val="00FE0027"/>
    <w:rsid w:val="00FE2DE8"/>
    <w:rsid w:val="00FE4F3B"/>
    <w:rsid w:val="00FE5EA3"/>
    <w:rsid w:val="00FE64E2"/>
    <w:rsid w:val="00FE6935"/>
    <w:rsid w:val="00FE6BEB"/>
    <w:rsid w:val="00FF147C"/>
    <w:rsid w:val="00FF1BE1"/>
    <w:rsid w:val="00FF25D5"/>
    <w:rsid w:val="00FF5D7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4E1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1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6C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11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611C"/>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5561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11C"/>
    <w:rPr>
      <w:rFonts w:ascii="Lucida Grande" w:hAnsi="Lucida Grande" w:cs="Lucida Grande"/>
      <w:sz w:val="18"/>
      <w:szCs w:val="18"/>
    </w:rPr>
  </w:style>
  <w:style w:type="paragraph" w:styleId="TOC1">
    <w:name w:val="toc 1"/>
    <w:basedOn w:val="Normal"/>
    <w:next w:val="Normal"/>
    <w:autoRedefine/>
    <w:uiPriority w:val="39"/>
    <w:semiHidden/>
    <w:unhideWhenUsed/>
    <w:rsid w:val="0055611C"/>
    <w:pPr>
      <w:spacing w:before="120"/>
    </w:pPr>
    <w:rPr>
      <w:b/>
    </w:rPr>
  </w:style>
  <w:style w:type="paragraph" w:styleId="TOC2">
    <w:name w:val="toc 2"/>
    <w:basedOn w:val="Normal"/>
    <w:next w:val="Normal"/>
    <w:autoRedefine/>
    <w:uiPriority w:val="39"/>
    <w:semiHidden/>
    <w:unhideWhenUsed/>
    <w:rsid w:val="0055611C"/>
    <w:pPr>
      <w:ind w:left="240"/>
    </w:pPr>
    <w:rPr>
      <w:b/>
      <w:sz w:val="22"/>
      <w:szCs w:val="22"/>
    </w:rPr>
  </w:style>
  <w:style w:type="paragraph" w:styleId="TOC3">
    <w:name w:val="toc 3"/>
    <w:basedOn w:val="Normal"/>
    <w:next w:val="Normal"/>
    <w:autoRedefine/>
    <w:uiPriority w:val="39"/>
    <w:semiHidden/>
    <w:unhideWhenUsed/>
    <w:rsid w:val="0055611C"/>
    <w:pPr>
      <w:ind w:left="480"/>
    </w:pPr>
    <w:rPr>
      <w:sz w:val="22"/>
      <w:szCs w:val="22"/>
    </w:rPr>
  </w:style>
  <w:style w:type="paragraph" w:styleId="TOC4">
    <w:name w:val="toc 4"/>
    <w:basedOn w:val="Normal"/>
    <w:next w:val="Normal"/>
    <w:autoRedefine/>
    <w:uiPriority w:val="39"/>
    <w:semiHidden/>
    <w:unhideWhenUsed/>
    <w:rsid w:val="0055611C"/>
    <w:pPr>
      <w:ind w:left="720"/>
    </w:pPr>
    <w:rPr>
      <w:sz w:val="20"/>
      <w:szCs w:val="20"/>
    </w:rPr>
  </w:style>
  <w:style w:type="paragraph" w:styleId="TOC5">
    <w:name w:val="toc 5"/>
    <w:basedOn w:val="Normal"/>
    <w:next w:val="Normal"/>
    <w:autoRedefine/>
    <w:uiPriority w:val="39"/>
    <w:semiHidden/>
    <w:unhideWhenUsed/>
    <w:rsid w:val="0055611C"/>
    <w:pPr>
      <w:ind w:left="960"/>
    </w:pPr>
    <w:rPr>
      <w:sz w:val="20"/>
      <w:szCs w:val="20"/>
    </w:rPr>
  </w:style>
  <w:style w:type="paragraph" w:styleId="TOC6">
    <w:name w:val="toc 6"/>
    <w:basedOn w:val="Normal"/>
    <w:next w:val="Normal"/>
    <w:autoRedefine/>
    <w:uiPriority w:val="39"/>
    <w:semiHidden/>
    <w:unhideWhenUsed/>
    <w:rsid w:val="0055611C"/>
    <w:pPr>
      <w:ind w:left="1200"/>
    </w:pPr>
    <w:rPr>
      <w:sz w:val="20"/>
      <w:szCs w:val="20"/>
    </w:rPr>
  </w:style>
  <w:style w:type="paragraph" w:styleId="TOC7">
    <w:name w:val="toc 7"/>
    <w:basedOn w:val="Normal"/>
    <w:next w:val="Normal"/>
    <w:autoRedefine/>
    <w:uiPriority w:val="39"/>
    <w:semiHidden/>
    <w:unhideWhenUsed/>
    <w:rsid w:val="0055611C"/>
    <w:pPr>
      <w:ind w:left="1440"/>
    </w:pPr>
    <w:rPr>
      <w:sz w:val="20"/>
      <w:szCs w:val="20"/>
    </w:rPr>
  </w:style>
  <w:style w:type="paragraph" w:styleId="TOC8">
    <w:name w:val="toc 8"/>
    <w:basedOn w:val="Normal"/>
    <w:next w:val="Normal"/>
    <w:autoRedefine/>
    <w:uiPriority w:val="39"/>
    <w:semiHidden/>
    <w:unhideWhenUsed/>
    <w:rsid w:val="0055611C"/>
    <w:pPr>
      <w:ind w:left="1680"/>
    </w:pPr>
    <w:rPr>
      <w:sz w:val="20"/>
      <w:szCs w:val="20"/>
    </w:rPr>
  </w:style>
  <w:style w:type="paragraph" w:styleId="TOC9">
    <w:name w:val="toc 9"/>
    <w:basedOn w:val="Normal"/>
    <w:next w:val="Normal"/>
    <w:autoRedefine/>
    <w:uiPriority w:val="39"/>
    <w:semiHidden/>
    <w:unhideWhenUsed/>
    <w:rsid w:val="0055611C"/>
    <w:pPr>
      <w:ind w:left="1920"/>
    </w:pPr>
    <w:rPr>
      <w:sz w:val="20"/>
      <w:szCs w:val="20"/>
    </w:rPr>
  </w:style>
  <w:style w:type="paragraph" w:styleId="Title">
    <w:name w:val="Title"/>
    <w:basedOn w:val="Normal"/>
    <w:next w:val="Normal"/>
    <w:link w:val="TitleChar"/>
    <w:uiPriority w:val="10"/>
    <w:qFormat/>
    <w:rsid w:val="007772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2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154AF"/>
    <w:pPr>
      <w:ind w:left="720"/>
      <w:contextualSpacing/>
    </w:pPr>
  </w:style>
  <w:style w:type="character" w:customStyle="1" w:styleId="Heading2Char">
    <w:name w:val="Heading 2 Char"/>
    <w:basedOn w:val="DefaultParagraphFont"/>
    <w:link w:val="Heading2"/>
    <w:uiPriority w:val="9"/>
    <w:rsid w:val="00736CF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A61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A597A"/>
    <w:pPr>
      <w:spacing w:after="200"/>
    </w:pPr>
    <w:rPr>
      <w:b/>
      <w:bCs/>
      <w:color w:val="4F81BD" w:themeColor="accent1"/>
      <w:sz w:val="18"/>
      <w:szCs w:val="18"/>
    </w:rPr>
  </w:style>
  <w:style w:type="table" w:styleId="LightShading">
    <w:name w:val="Light Shading"/>
    <w:basedOn w:val="TableNormal"/>
    <w:uiPriority w:val="60"/>
    <w:rsid w:val="00E8212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8212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8212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E8212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8212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E8212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E82122"/>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5">
    <w:name w:val="Light Grid Accent 5"/>
    <w:basedOn w:val="TableNormal"/>
    <w:uiPriority w:val="62"/>
    <w:rsid w:val="00E8212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
    <w:name w:val="Medium Shading 1"/>
    <w:basedOn w:val="TableNormal"/>
    <w:uiPriority w:val="63"/>
    <w:rsid w:val="00E8212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8212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8212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E8212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82122"/>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8212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rkList-Accent4">
    <w:name w:val="Dark List Accent 4"/>
    <w:basedOn w:val="TableNormal"/>
    <w:uiPriority w:val="70"/>
    <w:rsid w:val="00E8212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olorfulGrid-Accent2">
    <w:name w:val="Colorful Grid Accent 2"/>
    <w:basedOn w:val="TableNormal"/>
    <w:uiPriority w:val="73"/>
    <w:rsid w:val="00E8212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Accent4">
    <w:name w:val="Light Shading Accent 4"/>
    <w:basedOn w:val="TableNormal"/>
    <w:uiPriority w:val="60"/>
    <w:rsid w:val="00E82122"/>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E82122"/>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FootnoteText">
    <w:name w:val="footnote text"/>
    <w:basedOn w:val="Normal"/>
    <w:link w:val="FootnoteTextChar"/>
    <w:uiPriority w:val="99"/>
    <w:unhideWhenUsed/>
    <w:rsid w:val="00E55F41"/>
  </w:style>
  <w:style w:type="character" w:customStyle="1" w:styleId="FootnoteTextChar">
    <w:name w:val="Footnote Text Char"/>
    <w:basedOn w:val="DefaultParagraphFont"/>
    <w:link w:val="FootnoteText"/>
    <w:uiPriority w:val="99"/>
    <w:rsid w:val="00E55F41"/>
  </w:style>
  <w:style w:type="character" w:styleId="FootnoteReference">
    <w:name w:val="footnote reference"/>
    <w:basedOn w:val="DefaultParagraphFont"/>
    <w:uiPriority w:val="99"/>
    <w:unhideWhenUsed/>
    <w:rsid w:val="00E55F41"/>
    <w:rPr>
      <w:vertAlign w:val="superscript"/>
    </w:rPr>
  </w:style>
  <w:style w:type="character" w:styleId="PlaceholderText">
    <w:name w:val="Placeholder Text"/>
    <w:basedOn w:val="DefaultParagraphFont"/>
    <w:uiPriority w:val="99"/>
    <w:semiHidden/>
    <w:rsid w:val="00505C75"/>
    <w:rPr>
      <w:color w:val="808080"/>
    </w:rPr>
  </w:style>
  <w:style w:type="paragraph" w:styleId="Revision">
    <w:name w:val="Revision"/>
    <w:hidden/>
    <w:uiPriority w:val="99"/>
    <w:semiHidden/>
    <w:rsid w:val="004C0989"/>
  </w:style>
  <w:style w:type="character" w:styleId="CommentReference">
    <w:name w:val="annotation reference"/>
    <w:basedOn w:val="DefaultParagraphFont"/>
    <w:uiPriority w:val="99"/>
    <w:semiHidden/>
    <w:unhideWhenUsed/>
    <w:rsid w:val="004C0989"/>
    <w:rPr>
      <w:sz w:val="18"/>
      <w:szCs w:val="18"/>
    </w:rPr>
  </w:style>
  <w:style w:type="paragraph" w:styleId="CommentText">
    <w:name w:val="annotation text"/>
    <w:basedOn w:val="Normal"/>
    <w:link w:val="CommentTextChar"/>
    <w:uiPriority w:val="99"/>
    <w:semiHidden/>
    <w:unhideWhenUsed/>
    <w:rsid w:val="004C0989"/>
  </w:style>
  <w:style w:type="character" w:customStyle="1" w:styleId="CommentTextChar">
    <w:name w:val="Comment Text Char"/>
    <w:basedOn w:val="DefaultParagraphFont"/>
    <w:link w:val="CommentText"/>
    <w:uiPriority w:val="99"/>
    <w:semiHidden/>
    <w:rsid w:val="004C0989"/>
  </w:style>
  <w:style w:type="paragraph" w:styleId="CommentSubject">
    <w:name w:val="annotation subject"/>
    <w:basedOn w:val="CommentText"/>
    <w:next w:val="CommentText"/>
    <w:link w:val="CommentSubjectChar"/>
    <w:uiPriority w:val="99"/>
    <w:semiHidden/>
    <w:unhideWhenUsed/>
    <w:rsid w:val="004C0989"/>
    <w:rPr>
      <w:b/>
      <w:bCs/>
      <w:sz w:val="20"/>
      <w:szCs w:val="20"/>
    </w:rPr>
  </w:style>
  <w:style w:type="character" w:customStyle="1" w:styleId="CommentSubjectChar">
    <w:name w:val="Comment Subject Char"/>
    <w:basedOn w:val="CommentTextChar"/>
    <w:link w:val="CommentSubject"/>
    <w:uiPriority w:val="99"/>
    <w:semiHidden/>
    <w:rsid w:val="004C0989"/>
    <w:rPr>
      <w:b/>
      <w:bCs/>
      <w:sz w:val="20"/>
      <w:szCs w:val="20"/>
    </w:rPr>
  </w:style>
  <w:style w:type="character" w:styleId="Hyperlink">
    <w:name w:val="Hyperlink"/>
    <w:basedOn w:val="DefaultParagraphFont"/>
    <w:uiPriority w:val="99"/>
    <w:unhideWhenUsed/>
    <w:rsid w:val="00921C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1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6C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11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611C"/>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5561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11C"/>
    <w:rPr>
      <w:rFonts w:ascii="Lucida Grande" w:hAnsi="Lucida Grande" w:cs="Lucida Grande"/>
      <w:sz w:val="18"/>
      <w:szCs w:val="18"/>
    </w:rPr>
  </w:style>
  <w:style w:type="paragraph" w:styleId="TOC1">
    <w:name w:val="toc 1"/>
    <w:basedOn w:val="Normal"/>
    <w:next w:val="Normal"/>
    <w:autoRedefine/>
    <w:uiPriority w:val="39"/>
    <w:semiHidden/>
    <w:unhideWhenUsed/>
    <w:rsid w:val="0055611C"/>
    <w:pPr>
      <w:spacing w:before="120"/>
    </w:pPr>
    <w:rPr>
      <w:b/>
    </w:rPr>
  </w:style>
  <w:style w:type="paragraph" w:styleId="TOC2">
    <w:name w:val="toc 2"/>
    <w:basedOn w:val="Normal"/>
    <w:next w:val="Normal"/>
    <w:autoRedefine/>
    <w:uiPriority w:val="39"/>
    <w:semiHidden/>
    <w:unhideWhenUsed/>
    <w:rsid w:val="0055611C"/>
    <w:pPr>
      <w:ind w:left="240"/>
    </w:pPr>
    <w:rPr>
      <w:b/>
      <w:sz w:val="22"/>
      <w:szCs w:val="22"/>
    </w:rPr>
  </w:style>
  <w:style w:type="paragraph" w:styleId="TOC3">
    <w:name w:val="toc 3"/>
    <w:basedOn w:val="Normal"/>
    <w:next w:val="Normal"/>
    <w:autoRedefine/>
    <w:uiPriority w:val="39"/>
    <w:semiHidden/>
    <w:unhideWhenUsed/>
    <w:rsid w:val="0055611C"/>
    <w:pPr>
      <w:ind w:left="480"/>
    </w:pPr>
    <w:rPr>
      <w:sz w:val="22"/>
      <w:szCs w:val="22"/>
    </w:rPr>
  </w:style>
  <w:style w:type="paragraph" w:styleId="TOC4">
    <w:name w:val="toc 4"/>
    <w:basedOn w:val="Normal"/>
    <w:next w:val="Normal"/>
    <w:autoRedefine/>
    <w:uiPriority w:val="39"/>
    <w:semiHidden/>
    <w:unhideWhenUsed/>
    <w:rsid w:val="0055611C"/>
    <w:pPr>
      <w:ind w:left="720"/>
    </w:pPr>
    <w:rPr>
      <w:sz w:val="20"/>
      <w:szCs w:val="20"/>
    </w:rPr>
  </w:style>
  <w:style w:type="paragraph" w:styleId="TOC5">
    <w:name w:val="toc 5"/>
    <w:basedOn w:val="Normal"/>
    <w:next w:val="Normal"/>
    <w:autoRedefine/>
    <w:uiPriority w:val="39"/>
    <w:semiHidden/>
    <w:unhideWhenUsed/>
    <w:rsid w:val="0055611C"/>
    <w:pPr>
      <w:ind w:left="960"/>
    </w:pPr>
    <w:rPr>
      <w:sz w:val="20"/>
      <w:szCs w:val="20"/>
    </w:rPr>
  </w:style>
  <w:style w:type="paragraph" w:styleId="TOC6">
    <w:name w:val="toc 6"/>
    <w:basedOn w:val="Normal"/>
    <w:next w:val="Normal"/>
    <w:autoRedefine/>
    <w:uiPriority w:val="39"/>
    <w:semiHidden/>
    <w:unhideWhenUsed/>
    <w:rsid w:val="0055611C"/>
    <w:pPr>
      <w:ind w:left="1200"/>
    </w:pPr>
    <w:rPr>
      <w:sz w:val="20"/>
      <w:szCs w:val="20"/>
    </w:rPr>
  </w:style>
  <w:style w:type="paragraph" w:styleId="TOC7">
    <w:name w:val="toc 7"/>
    <w:basedOn w:val="Normal"/>
    <w:next w:val="Normal"/>
    <w:autoRedefine/>
    <w:uiPriority w:val="39"/>
    <w:semiHidden/>
    <w:unhideWhenUsed/>
    <w:rsid w:val="0055611C"/>
    <w:pPr>
      <w:ind w:left="1440"/>
    </w:pPr>
    <w:rPr>
      <w:sz w:val="20"/>
      <w:szCs w:val="20"/>
    </w:rPr>
  </w:style>
  <w:style w:type="paragraph" w:styleId="TOC8">
    <w:name w:val="toc 8"/>
    <w:basedOn w:val="Normal"/>
    <w:next w:val="Normal"/>
    <w:autoRedefine/>
    <w:uiPriority w:val="39"/>
    <w:semiHidden/>
    <w:unhideWhenUsed/>
    <w:rsid w:val="0055611C"/>
    <w:pPr>
      <w:ind w:left="1680"/>
    </w:pPr>
    <w:rPr>
      <w:sz w:val="20"/>
      <w:szCs w:val="20"/>
    </w:rPr>
  </w:style>
  <w:style w:type="paragraph" w:styleId="TOC9">
    <w:name w:val="toc 9"/>
    <w:basedOn w:val="Normal"/>
    <w:next w:val="Normal"/>
    <w:autoRedefine/>
    <w:uiPriority w:val="39"/>
    <w:semiHidden/>
    <w:unhideWhenUsed/>
    <w:rsid w:val="0055611C"/>
    <w:pPr>
      <w:ind w:left="1920"/>
    </w:pPr>
    <w:rPr>
      <w:sz w:val="20"/>
      <w:szCs w:val="20"/>
    </w:rPr>
  </w:style>
  <w:style w:type="paragraph" w:styleId="Title">
    <w:name w:val="Title"/>
    <w:basedOn w:val="Normal"/>
    <w:next w:val="Normal"/>
    <w:link w:val="TitleChar"/>
    <w:uiPriority w:val="10"/>
    <w:qFormat/>
    <w:rsid w:val="007772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2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154AF"/>
    <w:pPr>
      <w:ind w:left="720"/>
      <w:contextualSpacing/>
    </w:pPr>
  </w:style>
  <w:style w:type="character" w:customStyle="1" w:styleId="Heading2Char">
    <w:name w:val="Heading 2 Char"/>
    <w:basedOn w:val="DefaultParagraphFont"/>
    <w:link w:val="Heading2"/>
    <w:uiPriority w:val="9"/>
    <w:rsid w:val="00736CF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A61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A597A"/>
    <w:pPr>
      <w:spacing w:after="200"/>
    </w:pPr>
    <w:rPr>
      <w:b/>
      <w:bCs/>
      <w:color w:val="4F81BD" w:themeColor="accent1"/>
      <w:sz w:val="18"/>
      <w:szCs w:val="18"/>
    </w:rPr>
  </w:style>
  <w:style w:type="table" w:styleId="LightShading">
    <w:name w:val="Light Shading"/>
    <w:basedOn w:val="TableNormal"/>
    <w:uiPriority w:val="60"/>
    <w:rsid w:val="00E8212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8212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8212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E8212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8212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E8212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E82122"/>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5">
    <w:name w:val="Light Grid Accent 5"/>
    <w:basedOn w:val="TableNormal"/>
    <w:uiPriority w:val="62"/>
    <w:rsid w:val="00E8212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
    <w:name w:val="Medium Shading 1"/>
    <w:basedOn w:val="TableNormal"/>
    <w:uiPriority w:val="63"/>
    <w:rsid w:val="00E8212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8212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8212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E8212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82122"/>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8212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rkList-Accent4">
    <w:name w:val="Dark List Accent 4"/>
    <w:basedOn w:val="TableNormal"/>
    <w:uiPriority w:val="70"/>
    <w:rsid w:val="00E8212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olorfulGrid-Accent2">
    <w:name w:val="Colorful Grid Accent 2"/>
    <w:basedOn w:val="TableNormal"/>
    <w:uiPriority w:val="73"/>
    <w:rsid w:val="00E8212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Accent4">
    <w:name w:val="Light Shading Accent 4"/>
    <w:basedOn w:val="TableNormal"/>
    <w:uiPriority w:val="60"/>
    <w:rsid w:val="00E82122"/>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E82122"/>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FootnoteText">
    <w:name w:val="footnote text"/>
    <w:basedOn w:val="Normal"/>
    <w:link w:val="FootnoteTextChar"/>
    <w:uiPriority w:val="99"/>
    <w:unhideWhenUsed/>
    <w:rsid w:val="00E55F41"/>
  </w:style>
  <w:style w:type="character" w:customStyle="1" w:styleId="FootnoteTextChar">
    <w:name w:val="Footnote Text Char"/>
    <w:basedOn w:val="DefaultParagraphFont"/>
    <w:link w:val="FootnoteText"/>
    <w:uiPriority w:val="99"/>
    <w:rsid w:val="00E55F41"/>
  </w:style>
  <w:style w:type="character" w:styleId="FootnoteReference">
    <w:name w:val="footnote reference"/>
    <w:basedOn w:val="DefaultParagraphFont"/>
    <w:uiPriority w:val="99"/>
    <w:unhideWhenUsed/>
    <w:rsid w:val="00E55F41"/>
    <w:rPr>
      <w:vertAlign w:val="superscript"/>
    </w:rPr>
  </w:style>
  <w:style w:type="character" w:styleId="PlaceholderText">
    <w:name w:val="Placeholder Text"/>
    <w:basedOn w:val="DefaultParagraphFont"/>
    <w:uiPriority w:val="99"/>
    <w:semiHidden/>
    <w:rsid w:val="00505C75"/>
    <w:rPr>
      <w:color w:val="808080"/>
    </w:rPr>
  </w:style>
  <w:style w:type="paragraph" w:styleId="Revision">
    <w:name w:val="Revision"/>
    <w:hidden/>
    <w:uiPriority w:val="99"/>
    <w:semiHidden/>
    <w:rsid w:val="004C0989"/>
  </w:style>
  <w:style w:type="character" w:styleId="CommentReference">
    <w:name w:val="annotation reference"/>
    <w:basedOn w:val="DefaultParagraphFont"/>
    <w:uiPriority w:val="99"/>
    <w:semiHidden/>
    <w:unhideWhenUsed/>
    <w:rsid w:val="004C0989"/>
    <w:rPr>
      <w:sz w:val="18"/>
      <w:szCs w:val="18"/>
    </w:rPr>
  </w:style>
  <w:style w:type="paragraph" w:styleId="CommentText">
    <w:name w:val="annotation text"/>
    <w:basedOn w:val="Normal"/>
    <w:link w:val="CommentTextChar"/>
    <w:uiPriority w:val="99"/>
    <w:semiHidden/>
    <w:unhideWhenUsed/>
    <w:rsid w:val="004C0989"/>
  </w:style>
  <w:style w:type="character" w:customStyle="1" w:styleId="CommentTextChar">
    <w:name w:val="Comment Text Char"/>
    <w:basedOn w:val="DefaultParagraphFont"/>
    <w:link w:val="CommentText"/>
    <w:uiPriority w:val="99"/>
    <w:semiHidden/>
    <w:rsid w:val="004C0989"/>
  </w:style>
  <w:style w:type="paragraph" w:styleId="CommentSubject">
    <w:name w:val="annotation subject"/>
    <w:basedOn w:val="CommentText"/>
    <w:next w:val="CommentText"/>
    <w:link w:val="CommentSubjectChar"/>
    <w:uiPriority w:val="99"/>
    <w:semiHidden/>
    <w:unhideWhenUsed/>
    <w:rsid w:val="004C0989"/>
    <w:rPr>
      <w:b/>
      <w:bCs/>
      <w:sz w:val="20"/>
      <w:szCs w:val="20"/>
    </w:rPr>
  </w:style>
  <w:style w:type="character" w:customStyle="1" w:styleId="CommentSubjectChar">
    <w:name w:val="Comment Subject Char"/>
    <w:basedOn w:val="CommentTextChar"/>
    <w:link w:val="CommentSubject"/>
    <w:uiPriority w:val="99"/>
    <w:semiHidden/>
    <w:rsid w:val="004C0989"/>
    <w:rPr>
      <w:b/>
      <w:bCs/>
      <w:sz w:val="20"/>
      <w:szCs w:val="20"/>
    </w:rPr>
  </w:style>
  <w:style w:type="character" w:styleId="Hyperlink">
    <w:name w:val="Hyperlink"/>
    <w:basedOn w:val="DefaultParagraphFont"/>
    <w:uiPriority w:val="99"/>
    <w:unhideWhenUsed/>
    <w:rsid w:val="00921C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726302">
      <w:bodyDiv w:val="1"/>
      <w:marLeft w:val="0"/>
      <w:marRight w:val="0"/>
      <w:marTop w:val="0"/>
      <w:marBottom w:val="0"/>
      <w:divBdr>
        <w:top w:val="none" w:sz="0" w:space="0" w:color="auto"/>
        <w:left w:val="none" w:sz="0" w:space="0" w:color="auto"/>
        <w:bottom w:val="none" w:sz="0" w:space="0" w:color="auto"/>
        <w:right w:val="none" w:sz="0" w:space="0" w:color="auto"/>
      </w:divBdr>
    </w:div>
    <w:div w:id="1474568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3D798-17A7-EA44-9E46-EF0B9CEA8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3324</Words>
  <Characters>18953</Characters>
  <Application>Microsoft Macintosh Word</Application>
  <DocSecurity>0</DocSecurity>
  <Lines>157</Lines>
  <Paragraphs>44</Paragraphs>
  <ScaleCrop>false</ScaleCrop>
  <HeadingPairs>
    <vt:vector size="6" baseType="variant">
      <vt:variant>
        <vt:lpstr>Titel</vt:lpstr>
      </vt:variant>
      <vt:variant>
        <vt:i4>1</vt:i4>
      </vt:variant>
      <vt:variant>
        <vt:lpstr>Title</vt:lpstr>
      </vt:variant>
      <vt:variant>
        <vt:i4>1</vt:i4>
      </vt:variant>
      <vt:variant>
        <vt:lpstr>Headings</vt:lpstr>
      </vt:variant>
      <vt:variant>
        <vt:i4>7</vt:i4>
      </vt:variant>
    </vt:vector>
  </HeadingPairs>
  <TitlesOfParts>
    <vt:vector size="9" baseType="lpstr">
      <vt:lpstr/>
      <vt:lpstr/>
      <vt:lpstr>Motivation</vt:lpstr>
      <vt:lpstr>Übersicht</vt:lpstr>
      <vt:lpstr>Daten &amp; Goldstandard</vt:lpstr>
      <vt:lpstr>Topikmodellierung</vt:lpstr>
      <vt:lpstr>Automatische Klassifikation</vt:lpstr>
      <vt:lpstr>Zusammenfassung und Ausblick</vt:lpstr>
      <vt:lpstr>Literatur</vt:lpstr>
    </vt:vector>
  </TitlesOfParts>
  <Company>Hewlett-Packard Company</Company>
  <LinksUpToDate>false</LinksUpToDate>
  <CharactersWithSpaces>22233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4</cp:revision>
  <cp:lastPrinted>2016-06-30T12:50:00Z</cp:lastPrinted>
  <dcterms:created xsi:type="dcterms:W3CDTF">2016-06-30T12:50:00Z</dcterms:created>
  <dcterms:modified xsi:type="dcterms:W3CDTF">2016-06-30T12:58:00Z</dcterms:modified>
</cp:coreProperties>
</file>